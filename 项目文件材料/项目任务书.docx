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华文中宋" w:eastAsia="黑体"/>
          <w:sz w:val="32"/>
          <w:szCs w:val="32"/>
        </w:rPr>
      </w:pPr>
      <w:r>
        <w:rPr>
          <w:rFonts w:hint="eastAsia" w:ascii="黑体" w:hAnsi="华文中宋" w:eastAsia="黑体"/>
          <w:sz w:val="32"/>
          <w:szCs w:val="32"/>
        </w:rPr>
        <w:t>大学生创新创业训练计划项目任务书</w:t>
      </w:r>
    </w:p>
    <w:p>
      <w:pPr>
        <w:jc w:val="center"/>
        <w:rPr>
          <w:rFonts w:hint="eastAsia" w:ascii="KaiTi_GB2312" w:hAnsi="华文中宋" w:eastAsia="KaiTi_GB2312"/>
          <w:sz w:val="24"/>
        </w:rPr>
      </w:pPr>
    </w:p>
    <w:tbl>
      <w:tblPr>
        <w:tblStyle w:val="6"/>
        <w:tblW w:w="8972" w:type="dxa"/>
        <w:tblInd w:w="-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Change w:id="0" w:author="时子延" w:date="2024-12-16T22:21:00Z">
          <w:tblPr>
            <w:tblStyle w:val="6"/>
            <w:tblW w:w="8972" w:type="dxa"/>
            <w:tblInd w:w="-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PrChange>
      </w:tblPr>
      <w:tblGrid>
        <w:gridCol w:w="852"/>
        <w:gridCol w:w="776"/>
        <w:gridCol w:w="111"/>
        <w:gridCol w:w="481"/>
        <w:gridCol w:w="676"/>
        <w:gridCol w:w="507"/>
        <w:gridCol w:w="417"/>
        <w:gridCol w:w="262"/>
        <w:gridCol w:w="803"/>
        <w:gridCol w:w="430"/>
        <w:gridCol w:w="1306"/>
        <w:gridCol w:w="278"/>
        <w:gridCol w:w="2073"/>
        <w:tblGridChange w:id="1">
          <w:tblGrid>
            <w:gridCol w:w="856"/>
            <w:gridCol w:w="863"/>
            <w:gridCol w:w="111"/>
            <w:gridCol w:w="508"/>
            <w:gridCol w:w="736"/>
            <w:gridCol w:w="626"/>
            <w:gridCol w:w="426"/>
            <w:gridCol w:w="289"/>
            <w:gridCol w:w="939"/>
            <w:gridCol w:w="398"/>
            <w:gridCol w:w="973"/>
            <w:gridCol w:w="223"/>
            <w:gridCol w:w="2024"/>
          </w:tblGrid>
        </w:tblGridChange>
      </w:tblGrid>
      <w:tr>
        <w:trPr>
          <w:wBefore w:w="0" w:type="auto"/>
          <w:wAfter w:w="0" w:type="auto"/>
          <w:trHeight w:val="673" w:hRule="atLeast"/>
          <w:trPrChange w:id="2" w:author="时子延" w:date="2024-12-16T22:21:00Z">
            <w:trPr>
              <w:wBefore w:w="0" w:type="dxa"/>
              <w:wAfter w:w="0" w:type="dxa"/>
              <w:trHeight w:val="673" w:hRule="atLeast"/>
            </w:trPr>
          </w:trPrChange>
        </w:trPr>
        <w:tc>
          <w:tcPr>
            <w:tcW w:w="1773" w:type="dxa"/>
            <w:gridSpan w:val="3"/>
            <w:noWrap w:val="0"/>
            <w:vAlign w:val="center"/>
            <w:tcPrChange w:id="3" w:author="时子延" w:date="2024-12-16T22:21:00Z">
              <w:tcPr>
                <w:tcW w:w="1830" w:type="dxa"/>
                <w:gridSpan w:val="3"/>
                <w:noWrap w:val="0"/>
                <w:vAlign w:val="center"/>
              </w:tcPr>
            </w:tcPrChange>
          </w:tcPr>
          <w:p>
            <w:pPr>
              <w:jc w:val="center"/>
              <w:rPr>
                <w:rFonts w:hint="eastAsia"/>
                <w:sz w:val="24"/>
              </w:rPr>
            </w:pPr>
            <w:r>
              <w:rPr>
                <w:rFonts w:hint="eastAsia"/>
                <w:sz w:val="24"/>
              </w:rPr>
              <w:t>项目名称</w:t>
            </w:r>
          </w:p>
        </w:tc>
        <w:tc>
          <w:tcPr>
            <w:tcW w:w="7199" w:type="dxa"/>
            <w:gridSpan w:val="10"/>
            <w:noWrap w:val="0"/>
            <w:vAlign w:val="center"/>
            <w:tcPrChange w:id="4" w:author="时子延" w:date="2024-12-16T22:21:00Z">
              <w:tcPr>
                <w:tcW w:w="7142" w:type="dxa"/>
                <w:gridSpan w:val="10"/>
                <w:noWrap w:val="0"/>
                <w:vAlign w:val="center"/>
              </w:tcPr>
            </w:tcPrChange>
          </w:tcPr>
          <w:p>
            <w:pPr>
              <w:jc w:val="center"/>
              <w:rPr>
                <w:sz w:val="24"/>
              </w:rPr>
            </w:pPr>
            <w:ins w:id="5" w:author="时子延" w:date="2024-12-16T21:14:00Z">
              <w:r>
                <w:rPr>
                  <w:rFonts w:hint="eastAsia"/>
                  <w:sz w:val="24"/>
                </w:rPr>
                <w:t>面向中小学科学教育大模型的领域知识增强方法研究与实现</w:t>
              </w:r>
            </w:ins>
          </w:p>
        </w:tc>
      </w:tr>
      <w:tr>
        <w:trPr>
          <w:wBefore w:w="0" w:type="auto"/>
          <w:wAfter w:w="0" w:type="auto"/>
          <w:trHeight w:val="673" w:hRule="atLeast"/>
          <w:trPrChange w:id="6" w:author="时子延" w:date="2024-12-16T22:21:00Z">
            <w:trPr>
              <w:wBefore w:w="0" w:type="dxa"/>
              <w:wAfter w:w="0" w:type="dxa"/>
              <w:trHeight w:val="673" w:hRule="atLeast"/>
            </w:trPr>
          </w:trPrChange>
        </w:trPr>
        <w:tc>
          <w:tcPr>
            <w:tcW w:w="1773" w:type="dxa"/>
            <w:gridSpan w:val="3"/>
            <w:noWrap w:val="0"/>
            <w:vAlign w:val="center"/>
            <w:tcPrChange w:id="7" w:author="时子延" w:date="2024-12-16T22:21:00Z">
              <w:tcPr>
                <w:tcW w:w="1830" w:type="dxa"/>
                <w:gridSpan w:val="3"/>
                <w:noWrap w:val="0"/>
                <w:vAlign w:val="center"/>
              </w:tcPr>
            </w:tcPrChange>
          </w:tcPr>
          <w:p>
            <w:pPr>
              <w:jc w:val="center"/>
              <w:rPr>
                <w:rFonts w:hint="eastAsia"/>
                <w:sz w:val="24"/>
              </w:rPr>
            </w:pPr>
            <w:r>
              <w:rPr>
                <w:rFonts w:hint="eastAsia"/>
                <w:sz w:val="24"/>
              </w:rPr>
              <w:t>项目管理</w:t>
            </w:r>
          </w:p>
          <w:p>
            <w:pPr>
              <w:jc w:val="center"/>
              <w:rPr>
                <w:rFonts w:hint="eastAsia"/>
                <w:sz w:val="24"/>
              </w:rPr>
            </w:pPr>
            <w:r>
              <w:rPr>
                <w:rFonts w:hint="eastAsia"/>
                <w:sz w:val="24"/>
              </w:rPr>
              <w:t>学院</w:t>
            </w:r>
          </w:p>
        </w:tc>
        <w:tc>
          <w:tcPr>
            <w:tcW w:w="1740" w:type="dxa"/>
            <w:gridSpan w:val="3"/>
            <w:noWrap w:val="0"/>
            <w:vAlign w:val="center"/>
            <w:tcPrChange w:id="8" w:author="时子延" w:date="2024-12-16T22:21:00Z">
              <w:tcPr>
                <w:tcW w:w="1870" w:type="dxa"/>
                <w:gridSpan w:val="3"/>
                <w:noWrap w:val="0"/>
                <w:vAlign w:val="center"/>
              </w:tcPr>
            </w:tcPrChange>
          </w:tcPr>
          <w:p>
            <w:pPr>
              <w:jc w:val="center"/>
              <w:rPr>
                <w:sz w:val="24"/>
              </w:rPr>
            </w:pPr>
            <w:ins w:id="9" w:author="时子延" w:date="2024-12-16T22:24:00Z">
              <w:r>
                <w:rPr>
                  <w:rFonts w:hint="eastAsia"/>
                </w:rPr>
                <w:t>计算机与电子信息学院/人工智能学院</w:t>
              </w:r>
            </w:ins>
          </w:p>
        </w:tc>
        <w:tc>
          <w:tcPr>
            <w:tcW w:w="695" w:type="dxa"/>
            <w:gridSpan w:val="2"/>
            <w:noWrap w:val="0"/>
            <w:vAlign w:val="center"/>
            <w:tcPrChange w:id="10" w:author="时子延" w:date="2024-12-16T22:21:00Z">
              <w:tcPr>
                <w:tcW w:w="715" w:type="dxa"/>
                <w:gridSpan w:val="2"/>
                <w:noWrap w:val="0"/>
                <w:vAlign w:val="center"/>
              </w:tcPr>
            </w:tcPrChange>
          </w:tcPr>
          <w:p>
            <w:pPr>
              <w:jc w:val="center"/>
              <w:rPr>
                <w:rFonts w:hint="eastAsia"/>
                <w:sz w:val="24"/>
              </w:rPr>
            </w:pPr>
            <w:r>
              <w:rPr>
                <w:rFonts w:hint="eastAsia"/>
                <w:sz w:val="24"/>
              </w:rPr>
              <w:t>指导老师</w:t>
            </w:r>
          </w:p>
        </w:tc>
        <w:tc>
          <w:tcPr>
            <w:tcW w:w="1278" w:type="dxa"/>
            <w:gridSpan w:val="2"/>
            <w:noWrap w:val="0"/>
            <w:vAlign w:val="center"/>
            <w:tcPrChange w:id="11" w:author="时子延" w:date="2024-12-16T22:21:00Z">
              <w:tcPr>
                <w:tcW w:w="1337" w:type="dxa"/>
                <w:gridSpan w:val="2"/>
                <w:noWrap w:val="0"/>
                <w:vAlign w:val="center"/>
              </w:tcPr>
            </w:tcPrChange>
          </w:tcPr>
          <w:p>
            <w:pPr>
              <w:jc w:val="center"/>
              <w:rPr>
                <w:rFonts w:hint="eastAsia" w:eastAsia="宋体"/>
                <w:sz w:val="24"/>
                <w:lang w:val="en-US" w:eastAsia="zh-CN"/>
              </w:rPr>
            </w:pPr>
            <w:ins w:id="12" w:author="时子延" w:date="2024-12-16T22:24:00Z">
              <w:r>
                <w:rPr>
                  <w:rFonts w:hint="eastAsia"/>
                  <w:sz w:val="24"/>
                  <w:lang w:val="en-US" w:eastAsia="zh-CN"/>
                </w:rPr>
                <w:t>周俊生</w:t>
              </w:r>
            </w:ins>
          </w:p>
        </w:tc>
        <w:tc>
          <w:tcPr>
            <w:tcW w:w="1549" w:type="dxa"/>
            <w:gridSpan w:val="2"/>
            <w:noWrap w:val="0"/>
            <w:vAlign w:val="center"/>
            <w:tcPrChange w:id="13" w:author="时子延" w:date="2024-12-16T22:21:00Z">
              <w:tcPr>
                <w:tcW w:w="1196" w:type="dxa"/>
                <w:gridSpan w:val="2"/>
                <w:noWrap w:val="0"/>
                <w:vAlign w:val="center"/>
              </w:tcPr>
            </w:tcPrChange>
          </w:tcPr>
          <w:p>
            <w:pPr>
              <w:jc w:val="center"/>
              <w:rPr>
                <w:rFonts w:hint="eastAsia"/>
                <w:sz w:val="24"/>
              </w:rPr>
            </w:pPr>
            <w:r>
              <w:rPr>
                <w:rFonts w:hint="eastAsia"/>
                <w:sz w:val="24"/>
              </w:rPr>
              <w:t>工作单位</w:t>
            </w:r>
          </w:p>
        </w:tc>
        <w:tc>
          <w:tcPr>
            <w:tcW w:w="1937" w:type="dxa"/>
            <w:noWrap w:val="0"/>
            <w:vAlign w:val="center"/>
            <w:tcPrChange w:id="14" w:author="时子延" w:date="2024-12-16T22:21:00Z">
              <w:tcPr>
                <w:tcW w:w="2024" w:type="dxa"/>
                <w:noWrap w:val="0"/>
                <w:vAlign w:val="center"/>
              </w:tcPr>
            </w:tcPrChange>
          </w:tcPr>
          <w:p>
            <w:pPr>
              <w:jc w:val="center"/>
              <w:rPr>
                <w:sz w:val="24"/>
              </w:rPr>
            </w:pPr>
            <w:ins w:id="15" w:author="时子延" w:date="2024-12-16T22:24:00Z">
              <w:r>
                <w:rPr>
                  <w:rFonts w:hint="eastAsia"/>
                </w:rPr>
                <w:t>计算机与电子信息学院/人工智能学院</w:t>
              </w:r>
            </w:ins>
          </w:p>
        </w:tc>
      </w:tr>
      <w:tr>
        <w:trPr>
          <w:wBefore w:w="0" w:type="auto"/>
          <w:wAfter w:w="0" w:type="auto"/>
          <w:trHeight w:val="814" w:hRule="atLeast"/>
          <w:trPrChange w:id="16" w:author="时子延" w:date="2024-12-16T22:21:00Z">
            <w:trPr>
              <w:wBefore w:w="0" w:type="dxa"/>
              <w:wAfter w:w="0" w:type="dxa"/>
              <w:trHeight w:val="814" w:hRule="atLeast"/>
            </w:trPr>
          </w:trPrChange>
        </w:trPr>
        <w:tc>
          <w:tcPr>
            <w:tcW w:w="1773" w:type="dxa"/>
            <w:gridSpan w:val="3"/>
            <w:noWrap w:val="0"/>
            <w:vAlign w:val="center"/>
            <w:tcPrChange w:id="17" w:author="时子延" w:date="2024-12-16T22:21:00Z">
              <w:tcPr>
                <w:tcW w:w="1830" w:type="dxa"/>
                <w:gridSpan w:val="3"/>
                <w:noWrap w:val="0"/>
                <w:vAlign w:val="center"/>
              </w:tcPr>
            </w:tcPrChange>
          </w:tcPr>
          <w:p>
            <w:pPr>
              <w:jc w:val="center"/>
              <w:rPr>
                <w:rFonts w:hint="eastAsia"/>
                <w:sz w:val="24"/>
              </w:rPr>
            </w:pPr>
            <w:r>
              <w:rPr>
                <w:rFonts w:hint="eastAsia"/>
                <w:sz w:val="24"/>
              </w:rPr>
              <w:t>项目实施时间</w:t>
            </w:r>
          </w:p>
        </w:tc>
        <w:tc>
          <w:tcPr>
            <w:tcW w:w="7199" w:type="dxa"/>
            <w:gridSpan w:val="10"/>
            <w:noWrap w:val="0"/>
            <w:vAlign w:val="center"/>
            <w:tcPrChange w:id="18" w:author="时子延" w:date="2024-12-16T22:21:00Z">
              <w:tcPr>
                <w:tcW w:w="7142" w:type="dxa"/>
                <w:gridSpan w:val="10"/>
                <w:noWrap w:val="0"/>
                <w:vAlign w:val="center"/>
              </w:tcPr>
            </w:tcPrChange>
          </w:tcPr>
          <w:p>
            <w:pPr>
              <w:rPr>
                <w:sz w:val="24"/>
              </w:rPr>
            </w:pPr>
            <w:r>
              <w:rPr>
                <w:rFonts w:hint="eastAsia"/>
                <w:sz w:val="24"/>
              </w:rPr>
              <w:t>起始时间：</w:t>
            </w:r>
            <w:ins w:id="19" w:author="时子延" w:date="2024-12-16T22:23:00Z">
              <w:r>
                <w:rPr>
                  <w:rFonts w:hint="eastAsia"/>
                  <w:sz w:val="24"/>
                  <w:lang w:val="en-US" w:eastAsia="zh-CN"/>
                </w:rPr>
                <w:t>2023</w:t>
              </w:r>
            </w:ins>
            <w:del w:id="20" w:author="时子延" w:date="2024-12-16T22:23:00Z">
              <w:r>
                <w:rPr>
                  <w:sz w:val="24"/>
                </w:rPr>
                <w:delText xml:space="preserve"> </w:delText>
              </w:r>
            </w:del>
            <w:del w:id="21" w:author="时子延" w:date="2024-12-16T22:23:00Z">
              <w:r>
                <w:rPr>
                  <w:rFonts w:hint="eastAsia"/>
                  <w:sz w:val="24"/>
                </w:rPr>
                <w:delText xml:space="preserve"> </w:delText>
              </w:r>
            </w:del>
            <w:r>
              <w:rPr>
                <w:rFonts w:hint="eastAsia"/>
                <w:sz w:val="24"/>
              </w:rPr>
              <w:t xml:space="preserve">年 </w:t>
            </w:r>
            <w:ins w:id="22" w:author="时子延" w:date="2024-12-16T22:23:00Z">
              <w:r>
                <w:rPr>
                  <w:rFonts w:hint="eastAsia"/>
                  <w:sz w:val="24"/>
                  <w:lang w:val="en-US" w:eastAsia="zh-CN"/>
                </w:rPr>
                <w:t>12</w:t>
              </w:r>
            </w:ins>
            <w:r>
              <w:rPr>
                <w:sz w:val="24"/>
              </w:rPr>
              <w:t xml:space="preserve"> </w:t>
            </w:r>
            <w:del w:id="23" w:author="时子延" w:date="2024-12-16T22:23:00Z">
              <w:r>
                <w:rPr>
                  <w:rFonts w:hint="eastAsia"/>
                  <w:sz w:val="24"/>
                </w:rPr>
                <w:delText xml:space="preserve"> </w:delText>
              </w:r>
            </w:del>
            <w:r>
              <w:rPr>
                <w:rFonts w:hint="eastAsia"/>
                <w:sz w:val="24"/>
              </w:rPr>
              <w:t xml:space="preserve">月   完成时间： </w:t>
            </w:r>
            <w:ins w:id="24" w:author="时子延" w:date="2024-12-16T22:23:00Z">
              <w:r>
                <w:rPr>
                  <w:rFonts w:hint="eastAsia"/>
                  <w:sz w:val="24"/>
                  <w:lang w:val="en-US" w:eastAsia="zh-CN"/>
                </w:rPr>
                <w:t>2025</w:t>
              </w:r>
            </w:ins>
            <w:r>
              <w:rPr>
                <w:sz w:val="24"/>
              </w:rPr>
              <w:t xml:space="preserve"> </w:t>
            </w:r>
            <w:r>
              <w:rPr>
                <w:rFonts w:hint="eastAsia"/>
                <w:sz w:val="24"/>
              </w:rPr>
              <w:t xml:space="preserve">   年 </w:t>
            </w:r>
            <w:ins w:id="25" w:author="时子延" w:date="2024-12-16T22:23:00Z">
              <w:r>
                <w:rPr>
                  <w:rFonts w:hint="eastAsia"/>
                  <w:sz w:val="24"/>
                  <w:lang w:val="en-US" w:eastAsia="zh-CN"/>
                </w:rPr>
                <w:t xml:space="preserve">  </w:t>
              </w:r>
            </w:ins>
            <w:ins w:id="26" w:author="时子延" w:date="2024-12-16T22:24:00Z">
              <w:r>
                <w:rPr>
                  <w:rFonts w:hint="eastAsia"/>
                  <w:sz w:val="24"/>
                  <w:lang w:val="en-US" w:eastAsia="zh-CN"/>
                </w:rPr>
                <w:t>6</w:t>
              </w:r>
            </w:ins>
            <w:del w:id="27" w:author="时子延" w:date="2024-12-16T22:23:00Z">
              <w:r>
                <w:rPr>
                  <w:rFonts w:hint="eastAsia"/>
                  <w:sz w:val="24"/>
                </w:rPr>
                <w:delText xml:space="preserve"> </w:delText>
              </w:r>
            </w:del>
            <w:del w:id="28" w:author="时子延" w:date="2024-12-16T22:23:00Z">
              <w:r>
                <w:rPr>
                  <w:sz w:val="24"/>
                </w:rPr>
                <w:delText xml:space="preserve"> </w:delText>
              </w:r>
            </w:del>
            <w:del w:id="29" w:author="时子延" w:date="2024-12-16T22:23:00Z">
              <w:r>
                <w:rPr>
                  <w:rFonts w:hint="eastAsia"/>
                  <w:sz w:val="24"/>
                </w:rPr>
                <w:delText xml:space="preserve"> </w:delText>
              </w:r>
            </w:del>
            <w:r>
              <w:rPr>
                <w:rFonts w:hint="eastAsia"/>
                <w:sz w:val="24"/>
              </w:rPr>
              <w:t xml:space="preserve"> 月</w:t>
            </w:r>
          </w:p>
        </w:tc>
      </w:tr>
      <w:tr>
        <w:trPr>
          <w:wBefore w:w="0" w:type="auto"/>
          <w:wAfter w:w="0" w:type="auto"/>
          <w:trHeight w:val="435" w:hRule="atLeast"/>
          <w:trPrChange w:id="30" w:author="时子延" w:date="2024-12-16T22:21:00Z">
            <w:trPr>
              <w:wBefore w:w="0" w:type="dxa"/>
              <w:wAfter w:w="0" w:type="dxa"/>
              <w:trHeight w:val="435" w:hRule="atLeast"/>
            </w:trPr>
          </w:trPrChange>
        </w:trPr>
        <w:tc>
          <w:tcPr>
            <w:tcW w:w="1773" w:type="dxa"/>
            <w:gridSpan w:val="3"/>
            <w:noWrap w:val="0"/>
            <w:vAlign w:val="center"/>
            <w:tcPrChange w:id="31" w:author="时子延" w:date="2024-12-16T22:21:00Z">
              <w:tcPr>
                <w:tcW w:w="1830" w:type="dxa"/>
                <w:gridSpan w:val="3"/>
                <w:noWrap w:val="0"/>
                <w:vAlign w:val="center"/>
              </w:tcPr>
            </w:tcPrChange>
          </w:tcPr>
          <w:p>
            <w:pPr>
              <w:jc w:val="center"/>
              <w:rPr>
                <w:rFonts w:hint="eastAsia"/>
                <w:sz w:val="24"/>
              </w:rPr>
            </w:pPr>
            <w:r>
              <w:rPr>
                <w:rFonts w:hint="eastAsia"/>
                <w:sz w:val="24"/>
              </w:rPr>
              <w:t>项目级别</w:t>
            </w:r>
          </w:p>
        </w:tc>
        <w:tc>
          <w:tcPr>
            <w:tcW w:w="7199" w:type="dxa"/>
            <w:gridSpan w:val="10"/>
            <w:noWrap w:val="0"/>
            <w:vAlign w:val="center"/>
            <w:tcPrChange w:id="32" w:author="时子延" w:date="2024-12-16T22:21:00Z">
              <w:tcPr>
                <w:tcW w:w="7142" w:type="dxa"/>
                <w:gridSpan w:val="10"/>
                <w:noWrap w:val="0"/>
                <w:vAlign w:val="center"/>
              </w:tcPr>
            </w:tcPrChange>
          </w:tcPr>
          <w:p>
            <w:pPr>
              <w:rPr>
                <w:rFonts w:hint="eastAsia"/>
                <w:sz w:val="24"/>
              </w:rPr>
            </w:pPr>
            <w:r>
              <w:rPr>
                <w:rFonts w:hint="eastAsia" w:ascii="宋体" w:hAnsi="宋体"/>
                <w:sz w:val="24"/>
              </w:rPr>
              <w:t>□</w:t>
            </w:r>
            <w:r>
              <w:rPr>
                <w:rFonts w:hint="eastAsia"/>
                <w:sz w:val="24"/>
              </w:rPr>
              <w:t xml:space="preserve">国家级（省级重点）  </w:t>
            </w:r>
          </w:p>
          <w:p>
            <w:pPr>
              <w:rPr>
                <w:rFonts w:hint="eastAsia"/>
                <w:sz w:val="24"/>
              </w:rPr>
            </w:pPr>
            <w:del w:id="33" w:author="时子延" w:date="2024-12-16T21:18:00Z">
              <w:r>
                <w:rPr>
                  <w:rFonts w:hint="eastAsia" w:ascii="宋体" w:hAnsi="宋体"/>
                  <w:sz w:val="24"/>
                </w:rPr>
                <w:delText>□</w:delText>
              </w:r>
            </w:del>
            <w:ins w:id="34" w:author="时子延" w:date="2024-12-16T21:18:00Z">
              <w:r>
                <w:rPr>
                  <w:rFonts w:hint="eastAsia" w:ascii="宋体" w:hAnsi="宋体"/>
                  <w:sz w:val="24"/>
                  <w:lang w:eastAsia="zh-CN"/>
                </w:rPr>
                <w:t>☑</w:t>
              </w:r>
            </w:ins>
            <w:r>
              <w:rPr>
                <w:rFonts w:hint="eastAsia"/>
                <w:sz w:val="24"/>
              </w:rPr>
              <w:t xml:space="preserve">省级（含省级一般、省级指导） </w:t>
            </w:r>
          </w:p>
          <w:p>
            <w:pPr>
              <w:rPr>
                <w:sz w:val="24"/>
              </w:rPr>
            </w:pPr>
            <w:r>
              <w:rPr>
                <w:rFonts w:hint="eastAsia" w:ascii="宋体" w:hAnsi="宋体"/>
                <w:sz w:val="24"/>
              </w:rPr>
              <w:t>□</w:t>
            </w:r>
            <w:r>
              <w:rPr>
                <w:rFonts w:hint="eastAsia"/>
                <w:sz w:val="24"/>
              </w:rPr>
              <w:t>校级</w:t>
            </w:r>
          </w:p>
        </w:tc>
      </w:tr>
      <w:tr>
        <w:trPr>
          <w:wBefore w:w="0" w:type="auto"/>
          <w:wAfter w:w="0" w:type="auto"/>
          <w:cantSplit/>
          <w:trHeight w:val="435" w:hRule="atLeast"/>
          <w:trPrChange w:id="35" w:author="时子延" w:date="2024-12-16T22:21:00Z">
            <w:trPr>
              <w:wBefore w:w="0" w:type="dxa"/>
              <w:wAfter w:w="0" w:type="dxa"/>
              <w:cantSplit/>
              <w:trHeight w:val="435" w:hRule="atLeast"/>
            </w:trPr>
          </w:trPrChange>
        </w:trPr>
        <w:tc>
          <w:tcPr>
            <w:tcW w:w="854" w:type="dxa"/>
            <w:vMerge w:val="restart"/>
            <w:noWrap w:val="0"/>
            <w:textDirection w:val="tbRlV"/>
            <w:vAlign w:val="center"/>
            <w:tcPrChange w:id="36" w:author="时子延" w:date="2024-12-16T22:21:00Z">
              <w:tcPr>
                <w:tcW w:w="856" w:type="dxa"/>
                <w:vMerge w:val="restart"/>
                <w:noWrap w:val="0"/>
                <w:textDirection w:val="tbRlV"/>
                <w:vAlign w:val="center"/>
              </w:tcPr>
            </w:tcPrChange>
          </w:tcPr>
          <w:p>
            <w:pPr>
              <w:ind w:left="113" w:right="113"/>
              <w:jc w:val="center"/>
              <w:rPr>
                <w:sz w:val="24"/>
              </w:rPr>
            </w:pPr>
            <w:r>
              <w:rPr>
                <w:rFonts w:hint="eastAsia"/>
                <w:sz w:val="24"/>
              </w:rPr>
              <w:t>团队成员</w:t>
            </w:r>
          </w:p>
        </w:tc>
        <w:tc>
          <w:tcPr>
            <w:tcW w:w="808" w:type="dxa"/>
            <w:noWrap w:val="0"/>
            <w:vAlign w:val="center"/>
            <w:tcPrChange w:id="37" w:author="时子延" w:date="2024-12-16T22:21:00Z">
              <w:tcPr>
                <w:tcW w:w="863" w:type="dxa"/>
                <w:noWrap w:val="0"/>
                <w:vAlign w:val="center"/>
              </w:tcPr>
            </w:tcPrChange>
          </w:tcPr>
          <w:p>
            <w:pPr>
              <w:jc w:val="center"/>
              <w:rPr>
                <w:sz w:val="24"/>
              </w:rPr>
            </w:pPr>
          </w:p>
        </w:tc>
        <w:tc>
          <w:tcPr>
            <w:tcW w:w="602" w:type="dxa"/>
            <w:gridSpan w:val="2"/>
            <w:noWrap w:val="0"/>
            <w:vAlign w:val="center"/>
            <w:tcPrChange w:id="38" w:author="时子延" w:date="2024-12-16T22:21:00Z">
              <w:tcPr>
                <w:tcW w:w="619" w:type="dxa"/>
                <w:gridSpan w:val="2"/>
                <w:noWrap w:val="0"/>
                <w:vAlign w:val="center"/>
              </w:tcPr>
            </w:tcPrChange>
          </w:tcPr>
          <w:p>
            <w:pPr>
              <w:jc w:val="center"/>
              <w:rPr>
                <w:sz w:val="24"/>
              </w:rPr>
            </w:pPr>
            <w:r>
              <w:rPr>
                <w:rFonts w:hint="eastAsia"/>
                <w:sz w:val="24"/>
              </w:rPr>
              <w:t>姓名</w:t>
            </w:r>
          </w:p>
        </w:tc>
        <w:tc>
          <w:tcPr>
            <w:tcW w:w="698" w:type="dxa"/>
            <w:tcBorders>
              <w:right w:val="single" w:color="auto" w:sz="4" w:space="0"/>
            </w:tcBorders>
            <w:noWrap w:val="0"/>
            <w:vAlign w:val="center"/>
            <w:tcPrChange w:id="39" w:author="时子延" w:date="2024-12-16T22:21:00Z">
              <w:tcPr>
                <w:tcW w:w="736" w:type="dxa"/>
                <w:tcBorders>
                  <w:right w:val="single" w:color="auto" w:sz="4" w:space="0"/>
                </w:tcBorders>
                <w:noWrap w:val="0"/>
                <w:vAlign w:val="center"/>
              </w:tcPr>
            </w:tcPrChange>
          </w:tcPr>
          <w:p>
            <w:pPr>
              <w:jc w:val="center"/>
              <w:rPr>
                <w:sz w:val="24"/>
              </w:rPr>
            </w:pPr>
            <w:r>
              <w:rPr>
                <w:rFonts w:hint="eastAsia"/>
                <w:sz w:val="24"/>
              </w:rPr>
              <w:t>年级</w:t>
            </w:r>
          </w:p>
        </w:tc>
        <w:tc>
          <w:tcPr>
            <w:tcW w:w="971" w:type="dxa"/>
            <w:gridSpan w:val="2"/>
            <w:tcBorders>
              <w:left w:val="single" w:color="auto" w:sz="4" w:space="0"/>
            </w:tcBorders>
            <w:noWrap w:val="0"/>
            <w:vAlign w:val="center"/>
            <w:tcPrChange w:id="40" w:author="时子延" w:date="2024-12-16T22:21:00Z">
              <w:tcPr>
                <w:tcW w:w="1052" w:type="dxa"/>
                <w:gridSpan w:val="2"/>
                <w:tcBorders>
                  <w:left w:val="single" w:color="auto" w:sz="4" w:space="0"/>
                </w:tcBorders>
                <w:noWrap w:val="0"/>
                <w:vAlign w:val="center"/>
              </w:tcPr>
            </w:tcPrChange>
          </w:tcPr>
          <w:p>
            <w:pPr>
              <w:jc w:val="center"/>
              <w:rPr>
                <w:sz w:val="24"/>
              </w:rPr>
            </w:pPr>
            <w:r>
              <w:rPr>
                <w:rFonts w:hint="eastAsia"/>
                <w:sz w:val="24"/>
              </w:rPr>
              <w:t>学院</w:t>
            </w:r>
          </w:p>
        </w:tc>
        <w:tc>
          <w:tcPr>
            <w:tcW w:w="1123" w:type="dxa"/>
            <w:gridSpan w:val="2"/>
            <w:noWrap w:val="0"/>
            <w:vAlign w:val="center"/>
            <w:tcPrChange w:id="41" w:author="时子延" w:date="2024-12-16T22:21:00Z">
              <w:tcPr>
                <w:tcW w:w="1228" w:type="dxa"/>
                <w:gridSpan w:val="2"/>
                <w:noWrap w:val="0"/>
                <w:vAlign w:val="center"/>
              </w:tcPr>
            </w:tcPrChange>
          </w:tcPr>
          <w:p>
            <w:pPr>
              <w:jc w:val="center"/>
              <w:rPr>
                <w:sz w:val="24"/>
              </w:rPr>
            </w:pPr>
            <w:r>
              <w:rPr>
                <w:rFonts w:hint="eastAsia"/>
                <w:sz w:val="24"/>
              </w:rPr>
              <w:t>专业</w:t>
            </w:r>
          </w:p>
        </w:tc>
        <w:tc>
          <w:tcPr>
            <w:tcW w:w="1756" w:type="dxa"/>
            <w:gridSpan w:val="2"/>
            <w:noWrap w:val="0"/>
            <w:vAlign w:val="center"/>
            <w:tcPrChange w:id="42" w:author="时子延" w:date="2024-12-16T22:21:00Z">
              <w:tcPr>
                <w:tcW w:w="1371" w:type="dxa"/>
                <w:gridSpan w:val="2"/>
                <w:noWrap w:val="0"/>
                <w:vAlign w:val="center"/>
              </w:tcPr>
            </w:tcPrChange>
          </w:tcPr>
          <w:p>
            <w:pPr>
              <w:jc w:val="center"/>
              <w:rPr>
                <w:sz w:val="24"/>
              </w:rPr>
            </w:pPr>
            <w:r>
              <w:rPr>
                <w:rFonts w:hint="eastAsia"/>
                <w:sz w:val="24"/>
              </w:rPr>
              <w:t>联系电话</w:t>
            </w:r>
          </w:p>
        </w:tc>
        <w:tc>
          <w:tcPr>
            <w:tcW w:w="2160" w:type="dxa"/>
            <w:gridSpan w:val="2"/>
            <w:noWrap w:val="0"/>
            <w:vAlign w:val="center"/>
            <w:tcPrChange w:id="43" w:author="时子延" w:date="2024-12-16T22:21:00Z">
              <w:tcPr>
                <w:tcW w:w="2247" w:type="dxa"/>
                <w:gridSpan w:val="2"/>
                <w:noWrap w:val="0"/>
                <w:vAlign w:val="center"/>
              </w:tcPr>
            </w:tcPrChange>
          </w:tcPr>
          <w:p>
            <w:pPr>
              <w:jc w:val="center"/>
              <w:rPr>
                <w:rFonts w:hint="eastAsia"/>
                <w:sz w:val="24"/>
              </w:rPr>
            </w:pPr>
            <w:r>
              <w:rPr>
                <w:rFonts w:hint="eastAsia"/>
                <w:sz w:val="24"/>
              </w:rPr>
              <w:t>E-mail</w:t>
            </w:r>
          </w:p>
        </w:tc>
      </w:tr>
      <w:tr>
        <w:trPr>
          <w:wBefore w:w="0" w:type="auto"/>
          <w:wAfter w:w="0" w:type="auto"/>
          <w:cantSplit/>
          <w:trHeight w:val="435" w:hRule="atLeast"/>
          <w:trPrChange w:id="44" w:author="时子延" w:date="2024-12-16T22:21:00Z">
            <w:trPr>
              <w:wBefore w:w="0" w:type="dxa"/>
              <w:wAfter w:w="0" w:type="dxa"/>
              <w:cantSplit/>
              <w:trHeight w:val="435" w:hRule="atLeast"/>
            </w:trPr>
          </w:trPrChange>
        </w:trPr>
        <w:tc>
          <w:tcPr>
            <w:tcW w:w="854" w:type="dxa"/>
            <w:vMerge w:val="continue"/>
            <w:noWrap w:val="0"/>
            <w:textDirection w:val="tbRlV"/>
            <w:vAlign w:val="top"/>
            <w:tcPrChange w:id="45" w:author="时子延" w:date="2024-12-16T22:21:00Z">
              <w:tcPr>
                <w:tcW w:w="856" w:type="dxa"/>
                <w:vMerge w:val="continue"/>
                <w:noWrap w:val="0"/>
                <w:textDirection w:val="tbRlV"/>
                <w:vAlign w:val="top"/>
              </w:tcPr>
            </w:tcPrChange>
          </w:tcPr>
          <w:p>
            <w:pPr>
              <w:ind w:left="113" w:right="113"/>
              <w:jc w:val="center"/>
              <w:rPr>
                <w:rFonts w:hint="eastAsia"/>
                <w:sz w:val="24"/>
              </w:rPr>
            </w:pPr>
          </w:p>
        </w:tc>
        <w:tc>
          <w:tcPr>
            <w:tcW w:w="808" w:type="dxa"/>
            <w:vMerge w:val="restart"/>
            <w:noWrap w:val="0"/>
            <w:vAlign w:val="center"/>
            <w:tcPrChange w:id="46" w:author="时子延" w:date="2024-12-16T22:21:00Z">
              <w:tcPr>
                <w:tcW w:w="863" w:type="dxa"/>
                <w:vMerge w:val="restart"/>
                <w:noWrap w:val="0"/>
                <w:vAlign w:val="center"/>
              </w:tcPr>
            </w:tcPrChange>
          </w:tcPr>
          <w:p>
            <w:pPr>
              <w:jc w:val="center"/>
              <w:rPr>
                <w:sz w:val="24"/>
              </w:rPr>
            </w:pPr>
            <w:r>
              <w:rPr>
                <w:rFonts w:hint="eastAsia"/>
                <w:sz w:val="24"/>
              </w:rPr>
              <w:t>主持人</w:t>
            </w:r>
          </w:p>
        </w:tc>
        <w:tc>
          <w:tcPr>
            <w:tcW w:w="602" w:type="dxa"/>
            <w:gridSpan w:val="2"/>
            <w:tcBorders>
              <w:bottom w:val="single" w:color="auto" w:sz="4" w:space="0"/>
            </w:tcBorders>
            <w:noWrap w:val="0"/>
            <w:vAlign w:val="top"/>
            <w:tcPrChange w:id="47" w:author="时子延" w:date="2024-12-16T22:21:00Z">
              <w:tcPr>
                <w:tcW w:w="619" w:type="dxa"/>
                <w:gridSpan w:val="2"/>
                <w:tcBorders>
                  <w:bottom w:val="single" w:color="auto" w:sz="4" w:space="0"/>
                </w:tcBorders>
                <w:noWrap w:val="0"/>
                <w:vAlign w:val="top"/>
              </w:tcPr>
            </w:tcPrChange>
          </w:tcPr>
          <w:p>
            <w:pPr>
              <w:rPr>
                <w:rFonts w:hint="eastAsia"/>
              </w:rPr>
            </w:pPr>
            <w:ins w:id="48" w:author="时子延" w:date="2024-12-16T21:17:00Z">
              <w:r>
                <w:rPr>
                  <w:rFonts w:hint="eastAsia"/>
                  <w:sz w:val="28"/>
                </w:rPr>
                <w:t>时子延</w:t>
              </w:r>
            </w:ins>
          </w:p>
        </w:tc>
        <w:tc>
          <w:tcPr>
            <w:tcW w:w="698" w:type="dxa"/>
            <w:tcBorders>
              <w:top w:val="single" w:color="auto" w:sz="4" w:space="0"/>
              <w:bottom w:val="single" w:color="auto" w:sz="4" w:space="0"/>
              <w:right w:val="single" w:color="auto" w:sz="4" w:space="0"/>
            </w:tcBorders>
            <w:noWrap w:val="0"/>
            <w:vAlign w:val="top"/>
            <w:tcPrChange w:id="49" w:author="时子延" w:date="2024-12-16T22:21:00Z">
              <w:tcPr>
                <w:tcW w:w="736" w:type="dxa"/>
                <w:tcBorders>
                  <w:top w:val="single" w:color="auto" w:sz="4" w:space="0"/>
                  <w:bottom w:val="single" w:color="auto" w:sz="4" w:space="0"/>
                  <w:right w:val="single" w:color="auto" w:sz="4" w:space="0"/>
                </w:tcBorders>
                <w:noWrap w:val="0"/>
                <w:vAlign w:val="top"/>
              </w:tcPr>
            </w:tcPrChange>
          </w:tcPr>
          <w:p>
            <w:pPr>
              <w:jc w:val="center"/>
              <w:rPr>
                <w:rFonts w:hint="default" w:eastAsia="宋体"/>
                <w:lang w:val="en-US" w:eastAsia="zh-CN"/>
              </w:rPr>
              <w:pPrChange w:id="50" w:author="时子延" w:date="2024-12-16T22:22:00Z">
                <w:pPr/>
              </w:pPrChange>
            </w:pPr>
            <w:ins w:id="51" w:author="时子延" w:date="2024-12-16T21:17:00Z">
              <w:r>
                <w:rPr>
                  <w:rFonts w:hint="eastAsia"/>
                  <w:lang w:val="en-US" w:eastAsia="zh-CN"/>
                </w:rPr>
                <w:t>22</w:t>
              </w:r>
            </w:ins>
          </w:p>
        </w:tc>
        <w:tc>
          <w:tcPr>
            <w:tcW w:w="971" w:type="dxa"/>
            <w:gridSpan w:val="2"/>
            <w:tcBorders>
              <w:top w:val="single" w:color="auto" w:sz="4" w:space="0"/>
              <w:left w:val="single" w:color="auto" w:sz="4" w:space="0"/>
              <w:bottom w:val="single" w:color="auto" w:sz="4" w:space="0"/>
            </w:tcBorders>
            <w:noWrap w:val="0"/>
            <w:vAlign w:val="top"/>
            <w:tcPrChange w:id="52" w:author="时子延" w:date="2024-12-16T22:21:00Z">
              <w:tcPr>
                <w:tcW w:w="1052" w:type="dxa"/>
                <w:gridSpan w:val="2"/>
                <w:tcBorders>
                  <w:top w:val="single" w:color="auto" w:sz="4" w:space="0"/>
                  <w:left w:val="single" w:color="auto" w:sz="4" w:space="0"/>
                  <w:bottom w:val="single" w:color="auto" w:sz="4" w:space="0"/>
                </w:tcBorders>
                <w:noWrap w:val="0"/>
                <w:vAlign w:val="top"/>
              </w:tcPr>
            </w:tcPrChange>
          </w:tcPr>
          <w:p>
            <w:pPr>
              <w:rPr>
                <w:rFonts w:hint="eastAsia"/>
              </w:rPr>
            </w:pPr>
            <w:ins w:id="53" w:author="时子延" w:date="2024-12-16T21:17:00Z">
              <w:r>
                <w:rPr>
                  <w:rFonts w:hint="eastAsia"/>
                </w:rPr>
                <w:t>计算机与电子信息学院/人工智能学院</w:t>
              </w:r>
            </w:ins>
          </w:p>
        </w:tc>
        <w:tc>
          <w:tcPr>
            <w:tcW w:w="1123" w:type="dxa"/>
            <w:gridSpan w:val="2"/>
            <w:tcBorders>
              <w:bottom w:val="single" w:color="auto" w:sz="4" w:space="0"/>
            </w:tcBorders>
            <w:noWrap w:val="0"/>
            <w:vAlign w:val="top"/>
            <w:tcPrChange w:id="54" w:author="时子延" w:date="2024-12-16T22:21:00Z">
              <w:tcPr>
                <w:tcW w:w="1228" w:type="dxa"/>
                <w:gridSpan w:val="2"/>
                <w:tcBorders>
                  <w:bottom w:val="single" w:color="auto" w:sz="4" w:space="0"/>
                </w:tcBorders>
                <w:noWrap w:val="0"/>
                <w:vAlign w:val="top"/>
              </w:tcPr>
            </w:tcPrChange>
          </w:tcPr>
          <w:p>
            <w:pPr>
              <w:rPr>
                <w:rFonts w:hint="eastAsia"/>
              </w:rPr>
            </w:pPr>
            <w:ins w:id="55" w:author="时子延" w:date="2024-12-16T21:17:00Z">
              <w:r>
                <w:rPr>
                  <w:rFonts w:hint="eastAsia"/>
                </w:rPr>
                <w:t>人工智能</w:t>
              </w:r>
            </w:ins>
          </w:p>
        </w:tc>
        <w:tc>
          <w:tcPr>
            <w:tcW w:w="1756" w:type="dxa"/>
            <w:gridSpan w:val="2"/>
            <w:tcBorders>
              <w:bottom w:val="single" w:color="auto" w:sz="4" w:space="0"/>
            </w:tcBorders>
            <w:noWrap w:val="0"/>
            <w:vAlign w:val="top"/>
            <w:tcPrChange w:id="56" w:author="时子延" w:date="2024-12-16T22:21:00Z">
              <w:tcPr>
                <w:tcW w:w="1371" w:type="dxa"/>
                <w:gridSpan w:val="2"/>
                <w:tcBorders>
                  <w:bottom w:val="single" w:color="auto" w:sz="4" w:space="0"/>
                </w:tcBorders>
                <w:noWrap w:val="0"/>
                <w:vAlign w:val="top"/>
              </w:tcPr>
            </w:tcPrChange>
          </w:tcPr>
          <w:p>
            <w:pPr>
              <w:rPr>
                <w:rFonts w:hint="eastAsia"/>
              </w:rPr>
            </w:pPr>
            <w:ins w:id="57" w:author="时子延" w:date="2024-12-16T21:17:00Z">
              <w:r>
                <w:rPr>
                  <w:rFonts w:hint="eastAsia" w:ascii="Times New Roman" w:hAnsi="Times New Roman" w:eastAsia="宋体" w:cs="Times New Roman"/>
                  <w:sz w:val="21"/>
                  <w:rPrChange w:id="58" w:author="时子延" w:date="2024-12-16T23:04:00Z">
                    <w:rPr>
                      <w:rFonts w:hint="eastAsia"/>
                      <w:sz w:val="28"/>
                    </w:rPr>
                  </w:rPrChange>
                </w:rPr>
                <w:t>18351997562</w:t>
              </w:r>
            </w:ins>
          </w:p>
        </w:tc>
        <w:tc>
          <w:tcPr>
            <w:tcW w:w="2160" w:type="dxa"/>
            <w:gridSpan w:val="2"/>
            <w:tcBorders>
              <w:bottom w:val="single" w:color="auto" w:sz="4" w:space="0"/>
            </w:tcBorders>
            <w:noWrap w:val="0"/>
            <w:vAlign w:val="top"/>
            <w:tcPrChange w:id="60" w:author="时子延" w:date="2024-12-16T22:21:00Z">
              <w:tcPr>
                <w:tcW w:w="2247" w:type="dxa"/>
                <w:gridSpan w:val="2"/>
                <w:tcBorders>
                  <w:bottom w:val="single" w:color="auto" w:sz="4" w:space="0"/>
                </w:tcBorders>
                <w:noWrap w:val="0"/>
                <w:vAlign w:val="top"/>
              </w:tcPr>
            </w:tcPrChange>
          </w:tcPr>
          <w:p>
            <w:pPr>
              <w:rPr>
                <w:rFonts w:hint="eastAsia"/>
              </w:rPr>
            </w:pPr>
            <w:ins w:id="61" w:author="时子延" w:date="2024-12-16T21:18:00Z">
              <w:r>
                <w:rPr>
                  <w:rFonts w:hint="eastAsia"/>
                </w:rPr>
                <w:t>szy@nnu.edu.cn</w:t>
              </w:r>
            </w:ins>
          </w:p>
        </w:tc>
      </w:tr>
      <w:tr>
        <w:trPr>
          <w:wBefore w:w="0" w:type="auto"/>
          <w:wAfter w:w="0" w:type="auto"/>
          <w:cantSplit/>
          <w:trHeight w:val="435" w:hRule="atLeast"/>
          <w:del w:id="62" w:author="时子延" w:date="2024-12-16T22:21:00Z"/>
          <w:trPrChange w:id="63" w:author="时子延" w:date="2024-12-16T22:21:00Z">
            <w:trPr>
              <w:wBefore w:w="0" w:type="dxa"/>
              <w:wAfter w:w="0" w:type="dxa"/>
              <w:cantSplit/>
              <w:trHeight w:val="435" w:hRule="atLeast"/>
            </w:trPr>
          </w:trPrChange>
        </w:trPr>
        <w:tc>
          <w:tcPr>
            <w:tcW w:w="854" w:type="dxa"/>
            <w:vMerge w:val="continue"/>
            <w:noWrap w:val="0"/>
            <w:textDirection w:val="tbRlV"/>
            <w:vAlign w:val="top"/>
            <w:tcPrChange w:id="64" w:author="时子延" w:date="2024-12-16T22:21:00Z">
              <w:tcPr>
                <w:tcW w:w="856" w:type="dxa"/>
                <w:vMerge w:val="continue"/>
                <w:noWrap w:val="0"/>
                <w:textDirection w:val="tbRlV"/>
                <w:vAlign w:val="top"/>
              </w:tcPr>
            </w:tcPrChange>
          </w:tcPr>
          <w:p>
            <w:pPr>
              <w:ind w:left="113" w:right="113"/>
              <w:jc w:val="center"/>
              <w:rPr>
                <w:del w:id="65" w:author="时子延" w:date="2024-12-16T22:21:00Z"/>
                <w:rFonts w:hint="eastAsia"/>
                <w:sz w:val="24"/>
              </w:rPr>
            </w:pPr>
          </w:p>
        </w:tc>
        <w:tc>
          <w:tcPr>
            <w:tcW w:w="808" w:type="dxa"/>
            <w:vMerge w:val="continue"/>
            <w:tcBorders>
              <w:bottom w:val="single" w:color="auto" w:sz="4" w:space="0"/>
            </w:tcBorders>
            <w:noWrap w:val="0"/>
            <w:vAlign w:val="center"/>
            <w:tcPrChange w:id="66" w:author="时子延" w:date="2024-12-16T22:21:00Z">
              <w:tcPr>
                <w:tcW w:w="863" w:type="dxa"/>
                <w:vMerge w:val="continue"/>
                <w:tcBorders>
                  <w:bottom w:val="single" w:color="auto" w:sz="4" w:space="0"/>
                </w:tcBorders>
                <w:noWrap w:val="0"/>
                <w:vAlign w:val="center"/>
              </w:tcPr>
            </w:tcPrChange>
          </w:tcPr>
          <w:p>
            <w:pPr>
              <w:jc w:val="center"/>
              <w:rPr>
                <w:del w:id="67" w:author="时子延" w:date="2024-12-16T22:21:00Z"/>
                <w:sz w:val="24"/>
              </w:rPr>
            </w:pPr>
          </w:p>
        </w:tc>
        <w:tc>
          <w:tcPr>
            <w:tcW w:w="602" w:type="dxa"/>
            <w:gridSpan w:val="2"/>
            <w:tcBorders>
              <w:top w:val="single" w:color="auto" w:sz="4" w:space="0"/>
              <w:bottom w:val="single" w:color="auto" w:sz="4" w:space="0"/>
            </w:tcBorders>
            <w:noWrap w:val="0"/>
            <w:vAlign w:val="top"/>
            <w:tcPrChange w:id="68" w:author="时子延" w:date="2024-12-16T22:21:00Z">
              <w:tcPr>
                <w:tcW w:w="619" w:type="dxa"/>
                <w:gridSpan w:val="2"/>
                <w:tcBorders>
                  <w:top w:val="single" w:color="auto" w:sz="4" w:space="0"/>
                  <w:bottom w:val="single" w:color="auto" w:sz="4" w:space="0"/>
                </w:tcBorders>
                <w:noWrap w:val="0"/>
                <w:vAlign w:val="top"/>
              </w:tcPr>
            </w:tcPrChange>
          </w:tcPr>
          <w:p>
            <w:pPr>
              <w:rPr>
                <w:del w:id="69" w:author="时子延" w:date="2024-12-16T22:21:00Z"/>
                <w:rFonts w:hint="eastAsia"/>
              </w:rPr>
            </w:pPr>
          </w:p>
        </w:tc>
        <w:tc>
          <w:tcPr>
            <w:tcW w:w="698" w:type="dxa"/>
            <w:tcBorders>
              <w:top w:val="single" w:color="auto" w:sz="4" w:space="0"/>
              <w:bottom w:val="single" w:color="auto" w:sz="4" w:space="0"/>
              <w:right w:val="single" w:color="auto" w:sz="4" w:space="0"/>
            </w:tcBorders>
            <w:noWrap w:val="0"/>
            <w:vAlign w:val="top"/>
            <w:tcPrChange w:id="70" w:author="时子延" w:date="2024-12-16T22:21:00Z">
              <w:tcPr>
                <w:tcW w:w="736" w:type="dxa"/>
                <w:tcBorders>
                  <w:top w:val="single" w:color="auto" w:sz="4" w:space="0"/>
                  <w:bottom w:val="single" w:color="auto" w:sz="4" w:space="0"/>
                  <w:right w:val="single" w:color="auto" w:sz="4" w:space="0"/>
                </w:tcBorders>
                <w:noWrap w:val="0"/>
                <w:vAlign w:val="top"/>
              </w:tcPr>
            </w:tcPrChange>
          </w:tcPr>
          <w:p>
            <w:pPr>
              <w:jc w:val="center"/>
              <w:rPr>
                <w:del w:id="72" w:author="时子延" w:date="2024-12-16T22:21:00Z"/>
                <w:rFonts w:hint="eastAsia"/>
              </w:rPr>
              <w:pPrChange w:id="71" w:author="时子延" w:date="2024-12-16T22:22:00Z">
                <w:pPr/>
              </w:pPrChange>
            </w:pPr>
          </w:p>
        </w:tc>
        <w:tc>
          <w:tcPr>
            <w:tcW w:w="971" w:type="dxa"/>
            <w:gridSpan w:val="2"/>
            <w:tcBorders>
              <w:top w:val="single" w:color="auto" w:sz="4" w:space="0"/>
              <w:left w:val="single" w:color="auto" w:sz="4" w:space="0"/>
              <w:bottom w:val="single" w:color="auto" w:sz="4" w:space="0"/>
            </w:tcBorders>
            <w:noWrap w:val="0"/>
            <w:vAlign w:val="top"/>
            <w:tcPrChange w:id="73" w:author="时子延" w:date="2024-12-16T22:21:00Z">
              <w:tcPr>
                <w:tcW w:w="1052" w:type="dxa"/>
                <w:gridSpan w:val="2"/>
                <w:tcBorders>
                  <w:top w:val="single" w:color="auto" w:sz="4" w:space="0"/>
                  <w:left w:val="single" w:color="auto" w:sz="4" w:space="0"/>
                  <w:bottom w:val="single" w:color="auto" w:sz="4" w:space="0"/>
                </w:tcBorders>
                <w:noWrap w:val="0"/>
                <w:vAlign w:val="top"/>
              </w:tcPr>
            </w:tcPrChange>
          </w:tcPr>
          <w:p>
            <w:pPr>
              <w:rPr>
                <w:del w:id="74" w:author="时子延" w:date="2024-12-16T22:21:00Z"/>
                <w:rFonts w:hint="eastAsia"/>
              </w:rPr>
            </w:pPr>
          </w:p>
        </w:tc>
        <w:tc>
          <w:tcPr>
            <w:tcW w:w="1123" w:type="dxa"/>
            <w:gridSpan w:val="2"/>
            <w:tcBorders>
              <w:top w:val="single" w:color="auto" w:sz="4" w:space="0"/>
              <w:bottom w:val="single" w:color="auto" w:sz="4" w:space="0"/>
            </w:tcBorders>
            <w:noWrap w:val="0"/>
            <w:vAlign w:val="top"/>
            <w:tcPrChange w:id="75" w:author="时子延" w:date="2024-12-16T22:21:00Z">
              <w:tcPr>
                <w:tcW w:w="1228" w:type="dxa"/>
                <w:gridSpan w:val="2"/>
                <w:tcBorders>
                  <w:top w:val="single" w:color="auto" w:sz="4" w:space="0"/>
                  <w:bottom w:val="single" w:color="auto" w:sz="4" w:space="0"/>
                </w:tcBorders>
                <w:noWrap w:val="0"/>
                <w:vAlign w:val="top"/>
              </w:tcPr>
            </w:tcPrChange>
          </w:tcPr>
          <w:p>
            <w:pPr>
              <w:rPr>
                <w:del w:id="76" w:author="时子延" w:date="2024-12-16T22:21:00Z"/>
                <w:rFonts w:hint="eastAsia"/>
              </w:rPr>
            </w:pPr>
          </w:p>
        </w:tc>
        <w:tc>
          <w:tcPr>
            <w:tcW w:w="1756" w:type="dxa"/>
            <w:gridSpan w:val="2"/>
            <w:tcBorders>
              <w:top w:val="single" w:color="auto" w:sz="4" w:space="0"/>
              <w:bottom w:val="single" w:color="auto" w:sz="4" w:space="0"/>
            </w:tcBorders>
            <w:noWrap w:val="0"/>
            <w:vAlign w:val="top"/>
            <w:tcPrChange w:id="77" w:author="时子延" w:date="2024-12-16T22:21:00Z">
              <w:tcPr>
                <w:tcW w:w="1371" w:type="dxa"/>
                <w:gridSpan w:val="2"/>
                <w:tcBorders>
                  <w:top w:val="single" w:color="auto" w:sz="4" w:space="0"/>
                  <w:bottom w:val="single" w:color="auto" w:sz="4" w:space="0"/>
                </w:tcBorders>
                <w:noWrap w:val="0"/>
                <w:vAlign w:val="top"/>
              </w:tcPr>
            </w:tcPrChange>
          </w:tcPr>
          <w:p>
            <w:pPr>
              <w:rPr>
                <w:del w:id="78" w:author="时子延" w:date="2024-12-16T22:21:00Z"/>
                <w:rFonts w:hint="eastAsia"/>
              </w:rPr>
            </w:pPr>
          </w:p>
        </w:tc>
        <w:tc>
          <w:tcPr>
            <w:tcW w:w="2160" w:type="dxa"/>
            <w:gridSpan w:val="2"/>
            <w:tcBorders>
              <w:top w:val="single" w:color="auto" w:sz="4" w:space="0"/>
              <w:bottom w:val="single" w:color="auto" w:sz="4" w:space="0"/>
            </w:tcBorders>
            <w:noWrap w:val="0"/>
            <w:vAlign w:val="top"/>
            <w:tcPrChange w:id="79" w:author="时子延" w:date="2024-12-16T22:21:00Z">
              <w:tcPr>
                <w:tcW w:w="2247" w:type="dxa"/>
                <w:gridSpan w:val="2"/>
                <w:tcBorders>
                  <w:top w:val="single" w:color="auto" w:sz="4" w:space="0"/>
                  <w:bottom w:val="single" w:color="auto" w:sz="4" w:space="0"/>
                </w:tcBorders>
                <w:noWrap w:val="0"/>
                <w:vAlign w:val="top"/>
              </w:tcPr>
            </w:tcPrChange>
          </w:tcPr>
          <w:p>
            <w:pPr>
              <w:rPr>
                <w:del w:id="80" w:author="时子延" w:date="2024-12-16T22:21:00Z"/>
                <w:rFonts w:hint="eastAsia"/>
              </w:rPr>
            </w:pPr>
          </w:p>
        </w:tc>
      </w:tr>
      <w:tr>
        <w:trPr>
          <w:wBefore w:w="0" w:type="auto"/>
          <w:wAfter w:w="0" w:type="auto"/>
          <w:cantSplit/>
          <w:trHeight w:val="435" w:hRule="atLeast"/>
          <w:trPrChange w:id="81" w:author="时子延" w:date="2024-12-16T22:21:00Z">
            <w:trPr>
              <w:wBefore w:w="0" w:type="dxa"/>
              <w:wAfter w:w="0" w:type="dxa"/>
              <w:cantSplit/>
              <w:trHeight w:val="435" w:hRule="atLeast"/>
            </w:trPr>
          </w:trPrChange>
        </w:trPr>
        <w:tc>
          <w:tcPr>
            <w:tcW w:w="854" w:type="dxa"/>
            <w:vMerge w:val="continue"/>
            <w:noWrap w:val="0"/>
            <w:textDirection w:val="tbRlV"/>
            <w:vAlign w:val="top"/>
            <w:tcPrChange w:id="82" w:author="时子延" w:date="2024-12-16T22:21:00Z">
              <w:tcPr>
                <w:tcW w:w="856" w:type="dxa"/>
                <w:vMerge w:val="continue"/>
                <w:noWrap w:val="0"/>
                <w:textDirection w:val="tbRlV"/>
                <w:vAlign w:val="top"/>
              </w:tcPr>
            </w:tcPrChange>
          </w:tcPr>
          <w:p>
            <w:pPr>
              <w:ind w:left="113" w:right="113"/>
              <w:jc w:val="center"/>
              <w:rPr>
                <w:rFonts w:hint="eastAsia"/>
                <w:sz w:val="24"/>
              </w:rPr>
            </w:pPr>
          </w:p>
        </w:tc>
        <w:tc>
          <w:tcPr>
            <w:tcW w:w="808" w:type="dxa"/>
            <w:vMerge w:val="restart"/>
            <w:tcBorders>
              <w:top w:val="single" w:color="auto" w:sz="4" w:space="0"/>
            </w:tcBorders>
            <w:noWrap w:val="0"/>
            <w:vAlign w:val="center"/>
            <w:tcPrChange w:id="83" w:author="时子延" w:date="2024-12-16T22:21:00Z">
              <w:tcPr>
                <w:tcW w:w="863" w:type="dxa"/>
                <w:vMerge w:val="restart"/>
                <w:tcBorders>
                  <w:top w:val="single" w:color="auto" w:sz="4" w:space="0"/>
                </w:tcBorders>
                <w:noWrap w:val="0"/>
                <w:vAlign w:val="center"/>
              </w:tcPr>
            </w:tcPrChange>
          </w:tcPr>
          <w:p>
            <w:pPr>
              <w:jc w:val="center"/>
              <w:rPr>
                <w:sz w:val="24"/>
              </w:rPr>
            </w:pPr>
            <w:r>
              <w:rPr>
                <w:rFonts w:hint="eastAsia"/>
                <w:sz w:val="24"/>
              </w:rPr>
              <w:t>成  员</w:t>
            </w:r>
          </w:p>
        </w:tc>
        <w:tc>
          <w:tcPr>
            <w:tcW w:w="602" w:type="dxa"/>
            <w:gridSpan w:val="2"/>
            <w:tcBorders>
              <w:top w:val="single" w:color="auto" w:sz="4" w:space="0"/>
              <w:bottom w:val="single" w:color="auto" w:sz="4" w:space="0"/>
            </w:tcBorders>
            <w:noWrap w:val="0"/>
            <w:vAlign w:val="top"/>
            <w:tcPrChange w:id="84" w:author="时子延" w:date="2024-12-16T22:21:00Z">
              <w:tcPr>
                <w:tcW w:w="619" w:type="dxa"/>
                <w:gridSpan w:val="2"/>
                <w:tcBorders>
                  <w:top w:val="single" w:color="auto" w:sz="4" w:space="0"/>
                  <w:bottom w:val="single" w:color="auto" w:sz="4" w:space="0"/>
                </w:tcBorders>
                <w:noWrap w:val="0"/>
                <w:vAlign w:val="top"/>
              </w:tcPr>
            </w:tcPrChange>
          </w:tcPr>
          <w:p>
            <w:pPr>
              <w:rPr>
                <w:rFonts w:hint="eastAsia"/>
              </w:rPr>
            </w:pPr>
            <w:ins w:id="85" w:author="时子延" w:date="2024-12-16T22:21:00Z">
              <w:r>
                <w:rPr>
                  <w:rFonts w:hint="eastAsia" w:ascii="宋体" w:hAnsi="宋体" w:eastAsia="宋体" w:cs="宋体"/>
                  <w:sz w:val="28"/>
                </w:rPr>
                <w:t>董文杰</w:t>
              </w:r>
            </w:ins>
          </w:p>
        </w:tc>
        <w:tc>
          <w:tcPr>
            <w:tcW w:w="698" w:type="dxa"/>
            <w:tcBorders>
              <w:top w:val="single" w:color="auto" w:sz="4" w:space="0"/>
              <w:bottom w:val="single" w:color="auto" w:sz="4" w:space="0"/>
              <w:right w:val="single" w:color="auto" w:sz="4" w:space="0"/>
            </w:tcBorders>
            <w:noWrap w:val="0"/>
            <w:vAlign w:val="top"/>
            <w:tcPrChange w:id="86" w:author="时子延" w:date="2024-12-16T22:21:00Z">
              <w:tcPr>
                <w:tcW w:w="736" w:type="dxa"/>
                <w:tcBorders>
                  <w:top w:val="single" w:color="auto" w:sz="4" w:space="0"/>
                  <w:bottom w:val="single" w:color="auto" w:sz="4" w:space="0"/>
                  <w:right w:val="single" w:color="auto" w:sz="4" w:space="0"/>
                </w:tcBorders>
                <w:noWrap w:val="0"/>
                <w:vAlign w:val="top"/>
              </w:tcPr>
            </w:tcPrChange>
          </w:tcPr>
          <w:p>
            <w:pPr>
              <w:jc w:val="center"/>
              <w:rPr>
                <w:rFonts w:hint="default" w:eastAsia="宋体"/>
                <w:lang w:val="en-US" w:eastAsia="zh-CN"/>
              </w:rPr>
              <w:pPrChange w:id="87" w:author="时子延" w:date="2024-12-16T22:22:00Z">
                <w:pPr/>
              </w:pPrChange>
            </w:pPr>
            <w:ins w:id="88" w:author="时子延" w:date="2024-12-16T22:22:00Z">
              <w:r>
                <w:rPr>
                  <w:rFonts w:hint="eastAsia"/>
                  <w:lang w:val="en-US" w:eastAsia="zh-CN"/>
                </w:rPr>
                <w:t>22</w:t>
              </w:r>
            </w:ins>
          </w:p>
        </w:tc>
        <w:tc>
          <w:tcPr>
            <w:tcW w:w="971" w:type="dxa"/>
            <w:gridSpan w:val="2"/>
            <w:tcBorders>
              <w:top w:val="single" w:color="auto" w:sz="4" w:space="0"/>
              <w:left w:val="single" w:color="auto" w:sz="4" w:space="0"/>
              <w:bottom w:val="single" w:color="auto" w:sz="4" w:space="0"/>
            </w:tcBorders>
            <w:noWrap w:val="0"/>
            <w:vAlign w:val="top"/>
            <w:tcPrChange w:id="89" w:author="时子延" w:date="2024-12-16T22:21:00Z">
              <w:tcPr>
                <w:tcW w:w="1052" w:type="dxa"/>
                <w:gridSpan w:val="2"/>
                <w:tcBorders>
                  <w:top w:val="single" w:color="auto" w:sz="4" w:space="0"/>
                  <w:left w:val="single" w:color="auto" w:sz="4" w:space="0"/>
                  <w:bottom w:val="single" w:color="auto" w:sz="4" w:space="0"/>
                </w:tcBorders>
                <w:noWrap w:val="0"/>
                <w:vAlign w:val="top"/>
              </w:tcPr>
            </w:tcPrChange>
          </w:tcPr>
          <w:p>
            <w:pPr>
              <w:rPr>
                <w:rFonts w:hint="eastAsia"/>
              </w:rPr>
            </w:pPr>
            <w:ins w:id="90" w:author="时子延" w:date="2024-12-16T21:17:00Z">
              <w:r>
                <w:rPr>
                  <w:rFonts w:hint="eastAsia"/>
                </w:rPr>
                <w:t>计算机与电子信息学院/人工智能学院</w:t>
              </w:r>
            </w:ins>
          </w:p>
        </w:tc>
        <w:tc>
          <w:tcPr>
            <w:tcW w:w="1123" w:type="dxa"/>
            <w:gridSpan w:val="2"/>
            <w:tcBorders>
              <w:top w:val="single" w:color="auto" w:sz="4" w:space="0"/>
              <w:bottom w:val="single" w:color="auto" w:sz="4" w:space="0"/>
            </w:tcBorders>
            <w:noWrap w:val="0"/>
            <w:vAlign w:val="top"/>
            <w:tcPrChange w:id="91" w:author="时子延" w:date="2024-12-16T22:21:00Z">
              <w:tcPr>
                <w:tcW w:w="1228" w:type="dxa"/>
                <w:gridSpan w:val="2"/>
                <w:tcBorders>
                  <w:top w:val="single" w:color="auto" w:sz="4" w:space="0"/>
                  <w:bottom w:val="single" w:color="auto" w:sz="4" w:space="0"/>
                </w:tcBorders>
                <w:noWrap w:val="0"/>
                <w:vAlign w:val="top"/>
              </w:tcPr>
            </w:tcPrChange>
          </w:tcPr>
          <w:p>
            <w:pPr>
              <w:rPr>
                <w:rFonts w:hint="eastAsia"/>
              </w:rPr>
            </w:pPr>
            <w:ins w:id="92" w:author="时子延" w:date="2024-12-16T21:17:00Z">
              <w:r>
                <w:rPr>
                  <w:rFonts w:hint="eastAsia"/>
                </w:rPr>
                <w:t>人工智能</w:t>
              </w:r>
            </w:ins>
          </w:p>
        </w:tc>
        <w:tc>
          <w:tcPr>
            <w:tcW w:w="1756" w:type="dxa"/>
            <w:gridSpan w:val="2"/>
            <w:tcBorders>
              <w:top w:val="single" w:color="auto" w:sz="4" w:space="0"/>
              <w:bottom w:val="single" w:color="auto" w:sz="4" w:space="0"/>
            </w:tcBorders>
            <w:noWrap w:val="0"/>
            <w:vAlign w:val="top"/>
            <w:tcPrChange w:id="93" w:author="时子延" w:date="2024-12-16T22:21:00Z">
              <w:tcPr>
                <w:tcW w:w="1371" w:type="dxa"/>
                <w:gridSpan w:val="2"/>
                <w:tcBorders>
                  <w:top w:val="single" w:color="auto" w:sz="4" w:space="0"/>
                  <w:bottom w:val="single" w:color="auto" w:sz="4" w:space="0"/>
                </w:tcBorders>
                <w:noWrap w:val="0"/>
                <w:vAlign w:val="top"/>
              </w:tcPr>
            </w:tcPrChange>
          </w:tcPr>
          <w:p>
            <w:pPr>
              <w:widowControl/>
              <w:jc w:val="left"/>
              <w:rPr>
                <w:rFonts w:hint="eastAsia"/>
              </w:rPr>
              <w:pPrChange w:id="94" w:author="时子延" w:date="2024-12-16T23:38:00Z">
                <w:pPr/>
              </w:pPrChange>
            </w:pPr>
            <w:ins w:id="95" w:author="时子延" w:date="2024-12-16T23:38:00Z">
              <w:r>
                <w:rPr>
                  <w:rFonts w:hint="default" w:ascii="Times New Roman" w:hAnsi="Times New Roman" w:eastAsia="宋体" w:cs="Times New Roman"/>
                  <w:color w:val="000000"/>
                  <w:kern w:val="0"/>
                  <w:sz w:val="24"/>
                  <w:szCs w:val="24"/>
                  <w:lang w:val="en-US" w:eastAsia="zh-CN" w:bidi="ar"/>
                </w:rPr>
                <w:t>19805119351</w:t>
              </w:r>
            </w:ins>
          </w:p>
        </w:tc>
        <w:tc>
          <w:tcPr>
            <w:tcW w:w="2160" w:type="dxa"/>
            <w:gridSpan w:val="2"/>
            <w:tcBorders>
              <w:top w:val="single" w:color="auto" w:sz="4" w:space="0"/>
              <w:bottom w:val="single" w:color="auto" w:sz="4" w:space="0"/>
            </w:tcBorders>
            <w:noWrap w:val="0"/>
            <w:vAlign w:val="top"/>
            <w:tcPrChange w:id="96" w:author="时子延" w:date="2024-12-16T22:21:00Z">
              <w:tcPr>
                <w:tcW w:w="2247" w:type="dxa"/>
                <w:gridSpan w:val="2"/>
                <w:tcBorders>
                  <w:top w:val="single" w:color="auto" w:sz="4" w:space="0"/>
                  <w:bottom w:val="single" w:color="auto" w:sz="4" w:space="0"/>
                </w:tcBorders>
                <w:noWrap w:val="0"/>
                <w:vAlign w:val="top"/>
              </w:tcPr>
            </w:tcPrChange>
          </w:tcPr>
          <w:p>
            <w:pPr>
              <w:keepNext w:val="0"/>
              <w:keepLines w:val="0"/>
              <w:widowControl/>
              <w:suppressLineNumbers w:val="0"/>
              <w:jc w:val="left"/>
              <w:rPr>
                <w:ins w:id="97" w:author="时子延" w:date="2024-12-16T23:38:00Z"/>
              </w:rPr>
            </w:pPr>
            <w:ins w:id="98" w:author="时子延" w:date="2024-12-16T23:38:00Z">
              <w:r>
                <w:rPr>
                  <w:rFonts w:hint="default" w:ascii="Times New Roman" w:hAnsi="Times New Roman" w:eastAsia="宋体" w:cs="Times New Roman"/>
                  <w:color w:val="000000"/>
                  <w:kern w:val="0"/>
                  <w:sz w:val="24"/>
                  <w:szCs w:val="24"/>
                  <w:lang w:val="en-US" w:eastAsia="zh-CN" w:bidi="ar"/>
                </w:rPr>
                <w:t>2785794768@qq.com</w:t>
              </w:r>
            </w:ins>
          </w:p>
          <w:p/>
        </w:tc>
      </w:tr>
      <w:tr>
        <w:trPr>
          <w:wBefore w:w="0" w:type="auto"/>
          <w:wAfter w:w="0" w:type="auto"/>
          <w:cantSplit/>
          <w:trHeight w:val="435" w:hRule="atLeast"/>
          <w:trPrChange w:id="99" w:author="时子延" w:date="2024-12-16T22:21:00Z">
            <w:trPr>
              <w:wBefore w:w="0" w:type="dxa"/>
              <w:wAfter w:w="0" w:type="dxa"/>
              <w:cantSplit/>
              <w:trHeight w:val="435" w:hRule="atLeast"/>
            </w:trPr>
          </w:trPrChange>
        </w:trPr>
        <w:tc>
          <w:tcPr>
            <w:tcW w:w="854" w:type="dxa"/>
            <w:vMerge w:val="continue"/>
            <w:noWrap w:val="0"/>
            <w:textDirection w:val="tbRlV"/>
            <w:vAlign w:val="top"/>
            <w:tcPrChange w:id="100" w:author="时子延" w:date="2024-12-16T22:21:00Z">
              <w:tcPr>
                <w:tcW w:w="856" w:type="dxa"/>
                <w:vMerge w:val="continue"/>
                <w:noWrap w:val="0"/>
                <w:textDirection w:val="tbRlV"/>
                <w:vAlign w:val="top"/>
              </w:tcPr>
            </w:tcPrChange>
          </w:tcPr>
          <w:p>
            <w:pPr>
              <w:ind w:left="113" w:right="113"/>
              <w:jc w:val="center"/>
              <w:rPr>
                <w:rFonts w:hint="eastAsia"/>
                <w:sz w:val="24"/>
              </w:rPr>
            </w:pPr>
          </w:p>
        </w:tc>
        <w:tc>
          <w:tcPr>
            <w:tcW w:w="808" w:type="dxa"/>
            <w:vMerge w:val="continue"/>
            <w:tcBorders>
              <w:top w:val="single" w:color="auto" w:sz="4" w:space="0"/>
            </w:tcBorders>
            <w:noWrap w:val="0"/>
            <w:vAlign w:val="top"/>
            <w:tcPrChange w:id="101" w:author="时子延" w:date="2024-12-16T22:21:00Z">
              <w:tcPr>
                <w:tcW w:w="863" w:type="dxa"/>
                <w:vMerge w:val="continue"/>
                <w:tcBorders>
                  <w:top w:val="single" w:color="auto" w:sz="4" w:space="0"/>
                </w:tcBorders>
                <w:noWrap w:val="0"/>
                <w:vAlign w:val="top"/>
              </w:tcPr>
            </w:tcPrChange>
          </w:tcPr>
          <w:p>
            <w:pPr>
              <w:jc w:val="center"/>
              <w:rPr>
                <w:rFonts w:hint="eastAsia"/>
                <w:sz w:val="24"/>
              </w:rPr>
            </w:pPr>
          </w:p>
        </w:tc>
        <w:tc>
          <w:tcPr>
            <w:tcW w:w="602" w:type="dxa"/>
            <w:gridSpan w:val="2"/>
            <w:tcBorders>
              <w:top w:val="single" w:color="auto" w:sz="4" w:space="0"/>
              <w:bottom w:val="single" w:color="auto" w:sz="4" w:space="0"/>
            </w:tcBorders>
            <w:noWrap w:val="0"/>
            <w:vAlign w:val="top"/>
            <w:tcPrChange w:id="102" w:author="时子延" w:date="2024-12-16T22:21:00Z">
              <w:tcPr>
                <w:tcW w:w="619" w:type="dxa"/>
                <w:gridSpan w:val="2"/>
                <w:tcBorders>
                  <w:top w:val="single" w:color="auto" w:sz="4" w:space="0"/>
                  <w:bottom w:val="single" w:color="auto" w:sz="4" w:space="0"/>
                </w:tcBorders>
                <w:noWrap w:val="0"/>
                <w:vAlign w:val="top"/>
              </w:tcPr>
            </w:tcPrChange>
          </w:tcPr>
          <w:p>
            <w:pPr>
              <w:rPr>
                <w:rFonts w:hint="eastAsia"/>
              </w:rPr>
            </w:pPr>
            <w:ins w:id="103" w:author="时子延" w:date="2024-12-16T22:21:00Z">
              <w:r>
                <w:rPr>
                  <w:rFonts w:hint="eastAsia" w:ascii="宋体" w:hAnsi="宋体" w:eastAsia="宋体" w:cs="宋体"/>
                  <w:sz w:val="28"/>
                </w:rPr>
                <w:t>马艺轩</w:t>
              </w:r>
            </w:ins>
          </w:p>
        </w:tc>
        <w:tc>
          <w:tcPr>
            <w:tcW w:w="698" w:type="dxa"/>
            <w:tcBorders>
              <w:top w:val="single" w:color="auto" w:sz="4" w:space="0"/>
              <w:bottom w:val="single" w:color="auto" w:sz="4" w:space="0"/>
              <w:right w:val="single" w:color="auto" w:sz="4" w:space="0"/>
            </w:tcBorders>
            <w:noWrap w:val="0"/>
            <w:vAlign w:val="top"/>
            <w:tcPrChange w:id="104" w:author="时子延" w:date="2024-12-16T22:21:00Z">
              <w:tcPr>
                <w:tcW w:w="736" w:type="dxa"/>
                <w:tcBorders>
                  <w:top w:val="single" w:color="auto" w:sz="4" w:space="0"/>
                  <w:bottom w:val="single" w:color="auto" w:sz="4" w:space="0"/>
                  <w:right w:val="single" w:color="auto" w:sz="4" w:space="0"/>
                </w:tcBorders>
                <w:noWrap w:val="0"/>
                <w:vAlign w:val="top"/>
              </w:tcPr>
            </w:tcPrChange>
          </w:tcPr>
          <w:p>
            <w:pPr>
              <w:jc w:val="center"/>
              <w:rPr>
                <w:rFonts w:hint="default" w:eastAsia="宋体"/>
                <w:lang w:val="en-US" w:eastAsia="zh-CN"/>
              </w:rPr>
              <w:pPrChange w:id="105" w:author="时子延" w:date="2024-12-16T22:22:00Z">
                <w:pPr/>
              </w:pPrChange>
            </w:pPr>
            <w:ins w:id="106" w:author="时子延" w:date="2024-12-16T22:22:00Z">
              <w:r>
                <w:rPr>
                  <w:rFonts w:hint="eastAsia"/>
                  <w:lang w:val="en-US" w:eastAsia="zh-CN"/>
                </w:rPr>
                <w:t>22</w:t>
              </w:r>
            </w:ins>
          </w:p>
        </w:tc>
        <w:tc>
          <w:tcPr>
            <w:tcW w:w="971" w:type="dxa"/>
            <w:gridSpan w:val="2"/>
            <w:tcBorders>
              <w:top w:val="single" w:color="auto" w:sz="4" w:space="0"/>
              <w:left w:val="single" w:color="auto" w:sz="4" w:space="0"/>
              <w:bottom w:val="single" w:color="auto" w:sz="4" w:space="0"/>
            </w:tcBorders>
            <w:noWrap w:val="0"/>
            <w:vAlign w:val="top"/>
            <w:tcPrChange w:id="107" w:author="时子延" w:date="2024-12-16T22:21:00Z">
              <w:tcPr>
                <w:tcW w:w="1052" w:type="dxa"/>
                <w:gridSpan w:val="2"/>
                <w:tcBorders>
                  <w:top w:val="single" w:color="auto" w:sz="4" w:space="0"/>
                  <w:left w:val="single" w:color="auto" w:sz="4" w:space="0"/>
                  <w:bottom w:val="single" w:color="auto" w:sz="4" w:space="0"/>
                </w:tcBorders>
                <w:noWrap w:val="0"/>
                <w:vAlign w:val="top"/>
              </w:tcPr>
            </w:tcPrChange>
          </w:tcPr>
          <w:p>
            <w:pPr>
              <w:rPr>
                <w:rFonts w:hint="eastAsia"/>
              </w:rPr>
            </w:pPr>
            <w:ins w:id="108" w:author="时子延" w:date="2024-12-16T21:17:00Z">
              <w:r>
                <w:rPr>
                  <w:rFonts w:hint="eastAsia"/>
                </w:rPr>
                <w:t>计算机与电子信息学院/人工智能学院</w:t>
              </w:r>
            </w:ins>
          </w:p>
        </w:tc>
        <w:tc>
          <w:tcPr>
            <w:tcW w:w="1123" w:type="dxa"/>
            <w:gridSpan w:val="2"/>
            <w:tcBorders>
              <w:top w:val="single" w:color="auto" w:sz="4" w:space="0"/>
              <w:bottom w:val="single" w:color="auto" w:sz="4" w:space="0"/>
            </w:tcBorders>
            <w:noWrap w:val="0"/>
            <w:vAlign w:val="top"/>
            <w:tcPrChange w:id="109" w:author="时子延" w:date="2024-12-16T22:21:00Z">
              <w:tcPr>
                <w:tcW w:w="1228" w:type="dxa"/>
                <w:gridSpan w:val="2"/>
                <w:tcBorders>
                  <w:top w:val="single" w:color="auto" w:sz="4" w:space="0"/>
                  <w:bottom w:val="single" w:color="auto" w:sz="4" w:space="0"/>
                </w:tcBorders>
                <w:noWrap w:val="0"/>
                <w:vAlign w:val="top"/>
              </w:tcPr>
            </w:tcPrChange>
          </w:tcPr>
          <w:p>
            <w:pPr>
              <w:rPr>
                <w:rFonts w:hint="eastAsia"/>
              </w:rPr>
            </w:pPr>
            <w:ins w:id="110" w:author="时子延" w:date="2024-12-16T21:17:00Z">
              <w:r>
                <w:rPr>
                  <w:rFonts w:hint="eastAsia"/>
                </w:rPr>
                <w:t>人工智能</w:t>
              </w:r>
            </w:ins>
          </w:p>
        </w:tc>
        <w:tc>
          <w:tcPr>
            <w:tcW w:w="1756" w:type="dxa"/>
            <w:gridSpan w:val="2"/>
            <w:tcBorders>
              <w:top w:val="single" w:color="auto" w:sz="4" w:space="0"/>
              <w:bottom w:val="single" w:color="auto" w:sz="4" w:space="0"/>
            </w:tcBorders>
            <w:noWrap w:val="0"/>
            <w:vAlign w:val="top"/>
            <w:tcPrChange w:id="111" w:author="时子延" w:date="2024-12-16T22:21:00Z">
              <w:tcPr>
                <w:tcW w:w="1371" w:type="dxa"/>
                <w:gridSpan w:val="2"/>
                <w:tcBorders>
                  <w:top w:val="single" w:color="auto" w:sz="4" w:space="0"/>
                  <w:bottom w:val="single" w:color="auto" w:sz="4" w:space="0"/>
                </w:tcBorders>
                <w:noWrap w:val="0"/>
                <w:vAlign w:val="top"/>
              </w:tcPr>
            </w:tcPrChange>
          </w:tcPr>
          <w:p>
            <w:pPr>
              <w:widowControl/>
              <w:jc w:val="left"/>
              <w:rPr>
                <w:rFonts w:hint="eastAsia"/>
              </w:rPr>
              <w:pPrChange w:id="112" w:author="时子延" w:date="2024-12-16T23:38:00Z">
                <w:pPr/>
              </w:pPrChange>
            </w:pPr>
            <w:ins w:id="113" w:author="时子延" w:date="2024-12-16T23:38:00Z">
              <w:r>
                <w:rPr>
                  <w:rFonts w:hint="default" w:ascii="Times New Roman" w:hAnsi="Times New Roman" w:eastAsia="宋体" w:cs="Times New Roman"/>
                  <w:color w:val="000000"/>
                  <w:kern w:val="0"/>
                  <w:sz w:val="24"/>
                  <w:szCs w:val="24"/>
                  <w:lang w:val="en-US" w:eastAsia="zh-CN" w:bidi="ar"/>
                </w:rPr>
                <w:t>15996880830</w:t>
              </w:r>
            </w:ins>
          </w:p>
        </w:tc>
        <w:tc>
          <w:tcPr>
            <w:tcW w:w="2160" w:type="dxa"/>
            <w:gridSpan w:val="2"/>
            <w:tcBorders>
              <w:top w:val="single" w:color="auto" w:sz="4" w:space="0"/>
              <w:bottom w:val="single" w:color="auto" w:sz="4" w:space="0"/>
            </w:tcBorders>
            <w:noWrap w:val="0"/>
            <w:vAlign w:val="top"/>
            <w:tcPrChange w:id="114" w:author="时子延" w:date="2024-12-16T22:21:00Z">
              <w:tcPr>
                <w:tcW w:w="2247" w:type="dxa"/>
                <w:gridSpan w:val="2"/>
                <w:tcBorders>
                  <w:top w:val="single" w:color="auto" w:sz="4" w:space="0"/>
                  <w:bottom w:val="single" w:color="auto" w:sz="4" w:space="0"/>
                </w:tcBorders>
                <w:noWrap w:val="0"/>
                <w:vAlign w:val="top"/>
              </w:tcPr>
            </w:tcPrChange>
          </w:tcPr>
          <w:p>
            <w:pPr>
              <w:keepNext w:val="0"/>
              <w:keepLines w:val="0"/>
              <w:widowControl/>
              <w:suppressLineNumbers w:val="0"/>
              <w:jc w:val="left"/>
              <w:rPr>
                <w:ins w:id="115" w:author="时子延" w:date="2024-12-17T10:40:00Z"/>
              </w:rPr>
            </w:pPr>
            <w:ins w:id="116" w:author="时子延" w:date="2024-12-17T10:40:00Z">
              <w:r>
                <w:rPr>
                  <w:rFonts w:hint="default" w:ascii="Times New Roman" w:hAnsi="Times New Roman" w:eastAsia="宋体" w:cs="Times New Roman"/>
                  <w:color w:val="000000"/>
                  <w:kern w:val="0"/>
                  <w:sz w:val="24"/>
                  <w:szCs w:val="24"/>
                  <w:lang w:val="en-US" w:eastAsia="zh-CN" w:bidi="ar"/>
                </w:rPr>
                <w:t>1023006192@qq.com</w:t>
              </w:r>
            </w:ins>
          </w:p>
          <w:p>
            <w:pPr>
              <w:rPr>
                <w:rFonts w:hint="eastAsia"/>
              </w:rPr>
            </w:pPr>
          </w:p>
        </w:tc>
      </w:tr>
      <w:tr>
        <w:trPr>
          <w:wBefore w:w="0" w:type="auto"/>
          <w:wAfter w:w="0" w:type="auto"/>
          <w:cantSplit/>
          <w:trHeight w:val="435" w:hRule="atLeast"/>
          <w:del w:id="117" w:author="时子延" w:date="2024-12-16T22:24:00Z"/>
          <w:trPrChange w:id="118" w:author="时子延" w:date="2024-12-16T22:21:00Z">
            <w:trPr>
              <w:wBefore w:w="0" w:type="dxa"/>
              <w:wAfter w:w="0" w:type="dxa"/>
              <w:cantSplit/>
              <w:trHeight w:val="435" w:hRule="atLeast"/>
            </w:trPr>
          </w:trPrChange>
        </w:trPr>
        <w:tc>
          <w:tcPr>
            <w:tcW w:w="854" w:type="dxa"/>
            <w:vMerge w:val="continue"/>
            <w:noWrap w:val="0"/>
            <w:textDirection w:val="tbRlV"/>
            <w:vAlign w:val="top"/>
            <w:tcPrChange w:id="119" w:author="时子延" w:date="2024-12-16T22:21:00Z">
              <w:tcPr>
                <w:tcW w:w="856" w:type="dxa"/>
                <w:vMerge w:val="continue"/>
                <w:noWrap w:val="0"/>
                <w:textDirection w:val="tbRlV"/>
                <w:vAlign w:val="top"/>
              </w:tcPr>
            </w:tcPrChange>
          </w:tcPr>
          <w:p>
            <w:pPr>
              <w:ind w:left="113" w:right="113"/>
              <w:jc w:val="center"/>
              <w:rPr>
                <w:del w:id="120" w:author="时子延" w:date="2024-12-16T22:24:00Z"/>
                <w:rFonts w:hint="eastAsia"/>
                <w:sz w:val="24"/>
              </w:rPr>
            </w:pPr>
          </w:p>
        </w:tc>
        <w:tc>
          <w:tcPr>
            <w:tcW w:w="808" w:type="dxa"/>
            <w:vMerge w:val="continue"/>
            <w:tcBorders>
              <w:top w:val="single" w:color="auto" w:sz="4" w:space="0"/>
            </w:tcBorders>
            <w:noWrap w:val="0"/>
            <w:vAlign w:val="top"/>
            <w:tcPrChange w:id="121" w:author="时子延" w:date="2024-12-16T22:21:00Z">
              <w:tcPr>
                <w:tcW w:w="863" w:type="dxa"/>
                <w:vMerge w:val="continue"/>
                <w:tcBorders>
                  <w:top w:val="single" w:color="auto" w:sz="4" w:space="0"/>
                </w:tcBorders>
                <w:noWrap w:val="0"/>
                <w:vAlign w:val="top"/>
              </w:tcPr>
            </w:tcPrChange>
          </w:tcPr>
          <w:p>
            <w:pPr>
              <w:jc w:val="center"/>
              <w:rPr>
                <w:del w:id="122" w:author="时子延" w:date="2024-12-16T22:24:00Z"/>
                <w:rFonts w:hint="eastAsia"/>
                <w:sz w:val="24"/>
              </w:rPr>
            </w:pPr>
          </w:p>
        </w:tc>
        <w:tc>
          <w:tcPr>
            <w:tcW w:w="602" w:type="dxa"/>
            <w:gridSpan w:val="2"/>
            <w:tcBorders>
              <w:top w:val="single" w:color="auto" w:sz="4" w:space="0"/>
              <w:bottom w:val="single" w:color="auto" w:sz="4" w:space="0"/>
            </w:tcBorders>
            <w:noWrap w:val="0"/>
            <w:vAlign w:val="top"/>
            <w:tcPrChange w:id="123" w:author="时子延" w:date="2024-12-16T22:21:00Z">
              <w:tcPr>
                <w:tcW w:w="619" w:type="dxa"/>
                <w:gridSpan w:val="2"/>
                <w:tcBorders>
                  <w:top w:val="single" w:color="auto" w:sz="4" w:space="0"/>
                  <w:bottom w:val="single" w:color="auto" w:sz="4" w:space="0"/>
                </w:tcBorders>
                <w:noWrap w:val="0"/>
                <w:vAlign w:val="top"/>
              </w:tcPr>
            </w:tcPrChange>
          </w:tcPr>
          <w:p>
            <w:pPr>
              <w:rPr>
                <w:del w:id="124" w:author="时子延" w:date="2024-12-16T22:24:00Z"/>
                <w:rFonts w:hint="eastAsia"/>
              </w:rPr>
            </w:pPr>
          </w:p>
        </w:tc>
        <w:tc>
          <w:tcPr>
            <w:tcW w:w="698" w:type="dxa"/>
            <w:tcBorders>
              <w:top w:val="single" w:color="auto" w:sz="4" w:space="0"/>
              <w:bottom w:val="single" w:color="auto" w:sz="4" w:space="0"/>
              <w:right w:val="single" w:color="auto" w:sz="4" w:space="0"/>
            </w:tcBorders>
            <w:noWrap w:val="0"/>
            <w:vAlign w:val="top"/>
            <w:tcPrChange w:id="125" w:author="时子延" w:date="2024-12-16T22:21:00Z">
              <w:tcPr>
                <w:tcW w:w="736" w:type="dxa"/>
                <w:tcBorders>
                  <w:top w:val="single" w:color="auto" w:sz="4" w:space="0"/>
                  <w:bottom w:val="single" w:color="auto" w:sz="4" w:space="0"/>
                  <w:right w:val="single" w:color="auto" w:sz="4" w:space="0"/>
                </w:tcBorders>
                <w:noWrap w:val="0"/>
                <w:vAlign w:val="top"/>
              </w:tcPr>
            </w:tcPrChange>
          </w:tcPr>
          <w:p>
            <w:pPr>
              <w:rPr>
                <w:del w:id="126" w:author="时子延" w:date="2024-12-16T22:24:00Z"/>
                <w:rFonts w:hint="eastAsia"/>
              </w:rPr>
            </w:pPr>
          </w:p>
        </w:tc>
        <w:tc>
          <w:tcPr>
            <w:tcW w:w="971" w:type="dxa"/>
            <w:gridSpan w:val="2"/>
            <w:tcBorders>
              <w:top w:val="single" w:color="auto" w:sz="4" w:space="0"/>
              <w:left w:val="single" w:color="auto" w:sz="4" w:space="0"/>
              <w:bottom w:val="single" w:color="auto" w:sz="4" w:space="0"/>
            </w:tcBorders>
            <w:noWrap w:val="0"/>
            <w:vAlign w:val="top"/>
            <w:tcPrChange w:id="127" w:author="时子延" w:date="2024-12-16T22:21:00Z">
              <w:tcPr>
                <w:tcW w:w="1052" w:type="dxa"/>
                <w:gridSpan w:val="2"/>
                <w:tcBorders>
                  <w:top w:val="single" w:color="auto" w:sz="4" w:space="0"/>
                  <w:left w:val="single" w:color="auto" w:sz="4" w:space="0"/>
                  <w:bottom w:val="single" w:color="auto" w:sz="4" w:space="0"/>
                </w:tcBorders>
                <w:noWrap w:val="0"/>
                <w:vAlign w:val="top"/>
              </w:tcPr>
            </w:tcPrChange>
          </w:tcPr>
          <w:p>
            <w:pPr>
              <w:rPr>
                <w:del w:id="128" w:author="时子延" w:date="2024-12-16T22:24:00Z"/>
                <w:rFonts w:hint="eastAsia"/>
              </w:rPr>
            </w:pPr>
          </w:p>
        </w:tc>
        <w:tc>
          <w:tcPr>
            <w:tcW w:w="1123" w:type="dxa"/>
            <w:gridSpan w:val="2"/>
            <w:tcBorders>
              <w:top w:val="single" w:color="auto" w:sz="4" w:space="0"/>
              <w:bottom w:val="single" w:color="auto" w:sz="4" w:space="0"/>
            </w:tcBorders>
            <w:noWrap w:val="0"/>
            <w:vAlign w:val="top"/>
            <w:tcPrChange w:id="129" w:author="时子延" w:date="2024-12-16T22:21:00Z">
              <w:tcPr>
                <w:tcW w:w="1228" w:type="dxa"/>
                <w:gridSpan w:val="2"/>
                <w:tcBorders>
                  <w:top w:val="single" w:color="auto" w:sz="4" w:space="0"/>
                  <w:bottom w:val="single" w:color="auto" w:sz="4" w:space="0"/>
                </w:tcBorders>
                <w:noWrap w:val="0"/>
                <w:vAlign w:val="top"/>
              </w:tcPr>
            </w:tcPrChange>
          </w:tcPr>
          <w:p>
            <w:pPr>
              <w:rPr>
                <w:del w:id="130" w:author="时子延" w:date="2024-12-16T22:24:00Z"/>
                <w:rFonts w:hint="eastAsia"/>
              </w:rPr>
            </w:pPr>
          </w:p>
        </w:tc>
        <w:tc>
          <w:tcPr>
            <w:tcW w:w="1756" w:type="dxa"/>
            <w:gridSpan w:val="2"/>
            <w:tcBorders>
              <w:top w:val="single" w:color="auto" w:sz="4" w:space="0"/>
              <w:bottom w:val="single" w:color="auto" w:sz="4" w:space="0"/>
            </w:tcBorders>
            <w:noWrap w:val="0"/>
            <w:vAlign w:val="top"/>
            <w:tcPrChange w:id="131" w:author="时子延" w:date="2024-12-16T22:21:00Z">
              <w:tcPr>
                <w:tcW w:w="1371" w:type="dxa"/>
                <w:gridSpan w:val="2"/>
                <w:tcBorders>
                  <w:top w:val="single" w:color="auto" w:sz="4" w:space="0"/>
                  <w:bottom w:val="single" w:color="auto" w:sz="4" w:space="0"/>
                </w:tcBorders>
                <w:noWrap w:val="0"/>
                <w:vAlign w:val="top"/>
              </w:tcPr>
            </w:tcPrChange>
          </w:tcPr>
          <w:p>
            <w:pPr>
              <w:rPr>
                <w:del w:id="132" w:author="时子延" w:date="2024-12-16T22:24:00Z"/>
                <w:rFonts w:hint="eastAsia"/>
              </w:rPr>
            </w:pPr>
          </w:p>
        </w:tc>
        <w:tc>
          <w:tcPr>
            <w:tcW w:w="2160" w:type="dxa"/>
            <w:gridSpan w:val="2"/>
            <w:tcBorders>
              <w:top w:val="single" w:color="auto" w:sz="4" w:space="0"/>
              <w:bottom w:val="single" w:color="auto" w:sz="4" w:space="0"/>
            </w:tcBorders>
            <w:noWrap w:val="0"/>
            <w:vAlign w:val="top"/>
            <w:tcPrChange w:id="133" w:author="时子延" w:date="2024-12-16T22:21:00Z">
              <w:tcPr>
                <w:tcW w:w="2247" w:type="dxa"/>
                <w:gridSpan w:val="2"/>
                <w:tcBorders>
                  <w:top w:val="single" w:color="auto" w:sz="4" w:space="0"/>
                  <w:bottom w:val="single" w:color="auto" w:sz="4" w:space="0"/>
                </w:tcBorders>
                <w:noWrap w:val="0"/>
                <w:vAlign w:val="top"/>
              </w:tcPr>
            </w:tcPrChange>
          </w:tcPr>
          <w:p>
            <w:pPr>
              <w:rPr>
                <w:del w:id="134" w:author="时子延" w:date="2024-12-16T22:24:00Z"/>
                <w:rFonts w:hint="eastAsia"/>
              </w:rPr>
            </w:pPr>
          </w:p>
        </w:tc>
      </w:tr>
      <w:tr>
        <w:trPr>
          <w:wBefore w:w="0" w:type="auto"/>
          <w:wAfter w:w="0" w:type="auto"/>
          <w:cantSplit/>
          <w:trHeight w:val="529" w:hRule="atLeast"/>
          <w:trPrChange w:id="135" w:author="时子延" w:date="2024-12-16T22:21:00Z">
            <w:trPr>
              <w:wBefore w:w="0" w:type="dxa"/>
              <w:wAfter w:w="0" w:type="dxa"/>
              <w:cantSplit/>
              <w:trHeight w:val="529" w:hRule="atLeast"/>
            </w:trPr>
          </w:trPrChange>
        </w:trPr>
        <w:tc>
          <w:tcPr>
            <w:tcW w:w="854" w:type="dxa"/>
            <w:vMerge w:val="continue"/>
            <w:noWrap w:val="0"/>
            <w:textDirection w:val="tbRlV"/>
            <w:vAlign w:val="top"/>
            <w:tcPrChange w:id="136" w:author="时子延" w:date="2024-12-16T22:21:00Z">
              <w:tcPr>
                <w:tcW w:w="856" w:type="dxa"/>
                <w:vMerge w:val="continue"/>
                <w:noWrap w:val="0"/>
                <w:textDirection w:val="tbRlV"/>
                <w:vAlign w:val="top"/>
              </w:tcPr>
            </w:tcPrChange>
          </w:tcPr>
          <w:p>
            <w:pPr>
              <w:ind w:left="113" w:right="113"/>
              <w:jc w:val="center"/>
              <w:rPr>
                <w:rFonts w:hint="eastAsia"/>
                <w:sz w:val="24"/>
              </w:rPr>
            </w:pPr>
          </w:p>
        </w:tc>
        <w:tc>
          <w:tcPr>
            <w:tcW w:w="808" w:type="dxa"/>
            <w:vMerge w:val="continue"/>
            <w:tcBorders>
              <w:top w:val="single" w:color="auto" w:sz="4" w:space="0"/>
            </w:tcBorders>
            <w:noWrap w:val="0"/>
            <w:vAlign w:val="top"/>
            <w:tcPrChange w:id="137" w:author="时子延" w:date="2024-12-16T22:21:00Z">
              <w:tcPr>
                <w:tcW w:w="863" w:type="dxa"/>
                <w:vMerge w:val="continue"/>
                <w:tcBorders>
                  <w:top w:val="single" w:color="auto" w:sz="4" w:space="0"/>
                </w:tcBorders>
                <w:noWrap w:val="0"/>
                <w:vAlign w:val="top"/>
              </w:tcPr>
            </w:tcPrChange>
          </w:tcPr>
          <w:p>
            <w:pPr>
              <w:jc w:val="center"/>
              <w:rPr>
                <w:rFonts w:hint="eastAsia"/>
                <w:sz w:val="24"/>
              </w:rPr>
            </w:pPr>
          </w:p>
        </w:tc>
        <w:tc>
          <w:tcPr>
            <w:tcW w:w="602" w:type="dxa"/>
            <w:gridSpan w:val="2"/>
            <w:tcBorders>
              <w:top w:val="single" w:color="auto" w:sz="4" w:space="0"/>
              <w:bottom w:val="single" w:color="auto" w:sz="4" w:space="0"/>
            </w:tcBorders>
            <w:noWrap w:val="0"/>
            <w:vAlign w:val="top"/>
            <w:tcPrChange w:id="138" w:author="时子延" w:date="2024-12-16T22:21:00Z">
              <w:tcPr>
                <w:tcW w:w="619" w:type="dxa"/>
                <w:gridSpan w:val="2"/>
                <w:tcBorders>
                  <w:top w:val="single" w:color="auto" w:sz="4" w:space="0"/>
                  <w:bottom w:val="single" w:color="auto" w:sz="4" w:space="0"/>
                </w:tcBorders>
                <w:noWrap w:val="0"/>
                <w:vAlign w:val="top"/>
              </w:tcPr>
            </w:tcPrChange>
          </w:tcPr>
          <w:p>
            <w:pPr>
              <w:rPr>
                <w:rFonts w:hint="eastAsia"/>
              </w:rPr>
            </w:pPr>
          </w:p>
        </w:tc>
        <w:tc>
          <w:tcPr>
            <w:tcW w:w="698" w:type="dxa"/>
            <w:tcBorders>
              <w:top w:val="single" w:color="auto" w:sz="4" w:space="0"/>
              <w:bottom w:val="single" w:color="auto" w:sz="4" w:space="0"/>
              <w:right w:val="single" w:color="auto" w:sz="4" w:space="0"/>
            </w:tcBorders>
            <w:noWrap w:val="0"/>
            <w:vAlign w:val="top"/>
            <w:tcPrChange w:id="139" w:author="时子延" w:date="2024-12-16T22:21:00Z">
              <w:tcPr>
                <w:tcW w:w="736" w:type="dxa"/>
                <w:tcBorders>
                  <w:top w:val="single" w:color="auto" w:sz="4" w:space="0"/>
                  <w:bottom w:val="single" w:color="auto" w:sz="4" w:space="0"/>
                  <w:right w:val="single" w:color="auto" w:sz="4" w:space="0"/>
                </w:tcBorders>
                <w:noWrap w:val="0"/>
                <w:vAlign w:val="top"/>
              </w:tcPr>
            </w:tcPrChange>
          </w:tcPr>
          <w:p>
            <w:pPr>
              <w:rPr>
                <w:rFonts w:hint="eastAsia"/>
              </w:rPr>
            </w:pPr>
          </w:p>
        </w:tc>
        <w:tc>
          <w:tcPr>
            <w:tcW w:w="971" w:type="dxa"/>
            <w:gridSpan w:val="2"/>
            <w:tcBorders>
              <w:top w:val="single" w:color="auto" w:sz="4" w:space="0"/>
              <w:left w:val="single" w:color="auto" w:sz="4" w:space="0"/>
              <w:bottom w:val="single" w:color="auto" w:sz="4" w:space="0"/>
            </w:tcBorders>
            <w:noWrap w:val="0"/>
            <w:vAlign w:val="top"/>
            <w:tcPrChange w:id="140" w:author="时子延" w:date="2024-12-16T22:21:00Z">
              <w:tcPr>
                <w:tcW w:w="1052" w:type="dxa"/>
                <w:gridSpan w:val="2"/>
                <w:tcBorders>
                  <w:top w:val="single" w:color="auto" w:sz="4" w:space="0"/>
                  <w:left w:val="single" w:color="auto" w:sz="4" w:space="0"/>
                  <w:bottom w:val="single" w:color="auto" w:sz="4" w:space="0"/>
                </w:tcBorders>
                <w:noWrap w:val="0"/>
                <w:vAlign w:val="top"/>
              </w:tcPr>
            </w:tcPrChange>
          </w:tcPr>
          <w:p>
            <w:pPr>
              <w:rPr>
                <w:rFonts w:hint="eastAsia"/>
              </w:rPr>
            </w:pPr>
          </w:p>
        </w:tc>
        <w:tc>
          <w:tcPr>
            <w:tcW w:w="1123" w:type="dxa"/>
            <w:gridSpan w:val="2"/>
            <w:tcBorders>
              <w:top w:val="single" w:color="auto" w:sz="4" w:space="0"/>
              <w:bottom w:val="single" w:color="auto" w:sz="4" w:space="0"/>
            </w:tcBorders>
            <w:noWrap w:val="0"/>
            <w:vAlign w:val="top"/>
            <w:tcPrChange w:id="141" w:author="时子延" w:date="2024-12-16T22:21:00Z">
              <w:tcPr>
                <w:tcW w:w="1228" w:type="dxa"/>
                <w:gridSpan w:val="2"/>
                <w:tcBorders>
                  <w:top w:val="single" w:color="auto" w:sz="4" w:space="0"/>
                  <w:bottom w:val="single" w:color="auto" w:sz="4" w:space="0"/>
                </w:tcBorders>
                <w:noWrap w:val="0"/>
                <w:vAlign w:val="top"/>
              </w:tcPr>
            </w:tcPrChange>
          </w:tcPr>
          <w:p>
            <w:pPr>
              <w:rPr>
                <w:rFonts w:hint="eastAsia"/>
              </w:rPr>
            </w:pPr>
          </w:p>
        </w:tc>
        <w:tc>
          <w:tcPr>
            <w:tcW w:w="1756" w:type="dxa"/>
            <w:gridSpan w:val="2"/>
            <w:tcBorders>
              <w:top w:val="single" w:color="auto" w:sz="4" w:space="0"/>
              <w:bottom w:val="single" w:color="auto" w:sz="4" w:space="0"/>
            </w:tcBorders>
            <w:noWrap w:val="0"/>
            <w:vAlign w:val="top"/>
            <w:tcPrChange w:id="142" w:author="时子延" w:date="2024-12-16T22:21:00Z">
              <w:tcPr>
                <w:tcW w:w="1371" w:type="dxa"/>
                <w:gridSpan w:val="2"/>
                <w:tcBorders>
                  <w:top w:val="single" w:color="auto" w:sz="4" w:space="0"/>
                  <w:bottom w:val="single" w:color="auto" w:sz="4" w:space="0"/>
                </w:tcBorders>
                <w:noWrap w:val="0"/>
                <w:vAlign w:val="top"/>
              </w:tcPr>
            </w:tcPrChange>
          </w:tcPr>
          <w:p>
            <w:pPr>
              <w:rPr>
                <w:rFonts w:hint="eastAsia"/>
              </w:rPr>
            </w:pPr>
          </w:p>
        </w:tc>
        <w:tc>
          <w:tcPr>
            <w:tcW w:w="2160" w:type="dxa"/>
            <w:gridSpan w:val="2"/>
            <w:tcBorders>
              <w:top w:val="single" w:color="auto" w:sz="4" w:space="0"/>
              <w:bottom w:val="single" w:color="auto" w:sz="4" w:space="0"/>
            </w:tcBorders>
            <w:noWrap w:val="0"/>
            <w:vAlign w:val="top"/>
            <w:tcPrChange w:id="143" w:author="时子延" w:date="2024-12-16T22:21:00Z">
              <w:tcPr>
                <w:tcW w:w="2247" w:type="dxa"/>
                <w:gridSpan w:val="2"/>
                <w:tcBorders>
                  <w:top w:val="single" w:color="auto" w:sz="4" w:space="0"/>
                  <w:bottom w:val="single" w:color="auto" w:sz="4" w:space="0"/>
                </w:tcBorders>
                <w:noWrap w:val="0"/>
                <w:vAlign w:val="top"/>
              </w:tcPr>
            </w:tcPrChange>
          </w:tcPr>
          <w:p>
            <w:pPr>
              <w:rPr>
                <w:rFonts w:hint="eastAsia"/>
              </w:rPr>
            </w:pPr>
          </w:p>
        </w:tc>
      </w:tr>
      <w:tr>
        <w:trPr>
          <w:wBefore w:w="0" w:type="auto"/>
          <w:wAfter w:w="0" w:type="auto"/>
          <w:trHeight w:val="1501" w:hRule="atLeast"/>
          <w:trPrChange w:id="144" w:author="时子延" w:date="2024-12-16T22:21:00Z">
            <w:trPr>
              <w:wBefore w:w="0" w:type="dxa"/>
              <w:wAfter w:w="0" w:type="dxa"/>
              <w:trHeight w:val="1501" w:hRule="atLeast"/>
            </w:trPr>
          </w:trPrChange>
        </w:trPr>
        <w:tc>
          <w:tcPr>
            <w:tcW w:w="8972" w:type="dxa"/>
            <w:gridSpan w:val="13"/>
            <w:noWrap w:val="0"/>
            <w:vAlign w:val="top"/>
            <w:tcPrChange w:id="145" w:author="时子延" w:date="2024-12-16T22:21:00Z">
              <w:tcPr>
                <w:tcW w:w="8972" w:type="dxa"/>
                <w:gridSpan w:val="13"/>
                <w:noWrap w:val="0"/>
                <w:vAlign w:val="top"/>
              </w:tcPr>
            </w:tcPrChange>
          </w:tcPr>
          <w:p>
            <w:pPr>
              <w:spacing w:before="156" w:beforeLines="50"/>
              <w:rPr>
                <w:rFonts w:hint="eastAsia"/>
                <w:b/>
                <w:sz w:val="24"/>
              </w:rPr>
            </w:pPr>
            <w:ins w:id="146" w:author="时子延" w:date="2024-12-16T21:22:00Z">
              <w:r>
                <w:rPr>
                  <w:rFonts w:hint="eastAsia"/>
                  <w:b/>
                  <w:sz w:val="24"/>
                  <w:lang w:val="en-US" w:eastAsia="zh-CN"/>
                </w:rPr>
                <w:t>一、</w:t>
              </w:r>
            </w:ins>
            <w:r>
              <w:rPr>
                <w:rFonts w:hint="eastAsia"/>
                <w:b/>
                <w:sz w:val="24"/>
              </w:rPr>
              <w:t>项目简介</w:t>
            </w:r>
            <w:r>
              <w:rPr>
                <w:rFonts w:hint="eastAsia"/>
                <w:sz w:val="24"/>
              </w:rPr>
              <w:t>(限200字）</w:t>
            </w:r>
          </w:p>
          <w:p>
            <w:pPr>
              <w:ind w:firstLine="480" w:firstLineChars="200"/>
              <w:rPr>
                <w:ins w:id="148" w:author="时子延" w:date="2024-12-16T21:10:00Z"/>
                <w:rFonts w:hint="eastAsia" w:ascii="宋体" w:hAnsi="宋体" w:eastAsia="宋体" w:cs="宋体"/>
                <w:sz w:val="24"/>
                <w:rPrChange w:id="149" w:author="时子延" w:date="2024-12-16T21:30:00Z">
                  <w:rPr>
                    <w:ins w:id="150" w:author="时子延" w:date="2024-12-16T21:10:00Z"/>
                    <w:rFonts w:hint="eastAsia"/>
                  </w:rPr>
                </w:rPrChange>
              </w:rPr>
              <w:pPrChange w:id="147" w:author="时子延" w:date="2024-12-16T21:10:00Z">
                <w:pPr/>
              </w:pPrChange>
            </w:pPr>
            <w:ins w:id="151" w:author="时子延" w:date="2024-12-16T21:10:00Z">
              <w:r>
                <w:rPr>
                  <w:rFonts w:hint="eastAsia" w:ascii="宋体" w:hAnsi="宋体" w:eastAsia="宋体" w:cs="宋体"/>
                  <w:sz w:val="24"/>
                  <w:rPrChange w:id="152" w:author="时子延" w:date="2024-12-16T21:30:00Z">
                    <w:rPr>
                      <w:rFonts w:hint="eastAsia"/>
                    </w:rPr>
                  </w:rPrChange>
                </w:rPr>
                <w:t>随着人工智能技术的快速发展，基于自然语言处理（NLP）的大模型在教育领域的应用展现了巨大的潜力。尤其是面向中小学科学教育的智能教学助手，能够帮助学生解决疑难问题并提升学习效率。然而，现有的大模型在面对中小学科学教育场景时，存在诸多挑战，例如缺乏领域知识的充分融入、生成答案的准确性与可解释性不高，以及对于复杂连续性问题的理解能力不足。</w:t>
              </w:r>
            </w:ins>
          </w:p>
          <w:p>
            <w:pPr>
              <w:ind w:firstLine="480" w:firstLineChars="200"/>
              <w:rPr>
                <w:del w:id="155" w:author="时子延" w:date="2024-12-16T21:10:00Z"/>
                <w:rFonts w:hint="eastAsia" w:ascii="宋体" w:hAnsi="宋体" w:eastAsia="宋体" w:cs="宋体"/>
                <w:sz w:val="24"/>
                <w:rPrChange w:id="156" w:author="时子延" w:date="2024-12-16T21:30:00Z">
                  <w:rPr>
                    <w:del w:id="157" w:author="时子延" w:date="2024-12-16T21:10:00Z"/>
                    <w:rFonts w:hint="eastAsia"/>
                  </w:rPr>
                </w:rPrChange>
              </w:rPr>
              <w:pPrChange w:id="154" w:author="时子延" w:date="2024-12-16T21:10:00Z">
                <w:pPr/>
              </w:pPrChange>
            </w:pPr>
            <w:r>
              <w:rPr>
                <w:rFonts w:hint="eastAsia" w:ascii="宋体" w:hAnsi="宋体" w:eastAsia="宋体" w:cs="宋体"/>
                <w:sz w:val="24"/>
                <w:rPrChange w:id="158" w:author="时子延" w:date="2024-12-16T21:30:00Z">
                  <w:rPr>
                    <w:rFonts w:hint="eastAsia"/>
                  </w:rPr>
                </w:rPrChange>
              </w:rPr>
              <w:t>本项目旨在研究并实现面向中小学科学教育大模型的领域知识增强方法，通过构建科学教育领域知识图谱（TechEdu KG）和改进检索增强生成框架（Advanced RAG），提升大模型在科学教育领域的</w:t>
            </w:r>
            <w:ins w:id="159" w:author="董文杰" w:date="2024-12-16T19:58:00Z">
              <w:r>
                <w:rPr>
                  <w:rFonts w:hint="eastAsia" w:ascii="宋体" w:hAnsi="宋体" w:eastAsia="宋体" w:cs="宋体"/>
                  <w:sz w:val="24"/>
                  <w:lang w:val="en-US" w:eastAsia="zh-CN"/>
                  <w:rPrChange w:id="160" w:author="时子延" w:date="2024-12-16T21:30:00Z">
                    <w:rPr>
                      <w:rFonts w:hint="eastAsia"/>
                      <w:lang w:val="en-US" w:eastAsia="zh-CN"/>
                    </w:rPr>
                  </w:rPrChange>
                </w:rPr>
                <w:t>应答</w:t>
              </w:r>
            </w:ins>
            <w:del w:id="162" w:author="董文杰" w:date="2024-12-16T19:57:00Z">
              <w:r>
                <w:rPr>
                  <w:rFonts w:hint="eastAsia" w:ascii="宋体" w:hAnsi="宋体" w:eastAsia="宋体" w:cs="宋体"/>
                  <w:sz w:val="24"/>
                  <w:rPrChange w:id="163" w:author="时子延" w:date="2024-12-16T21:30:00Z">
                    <w:rPr>
                      <w:rFonts w:hint="eastAsia"/>
                    </w:rPr>
                  </w:rPrChange>
                </w:rPr>
                <w:delText>问答</w:delText>
              </w:r>
            </w:del>
            <w:r>
              <w:rPr>
                <w:rFonts w:hint="eastAsia" w:ascii="宋体" w:hAnsi="宋体" w:eastAsia="宋体" w:cs="宋体"/>
                <w:sz w:val="24"/>
                <w:rPrChange w:id="165" w:author="时子延" w:date="2024-12-16T21:30:00Z">
                  <w:rPr>
                    <w:rFonts w:hint="eastAsia"/>
                  </w:rPr>
                </w:rPrChange>
              </w:rPr>
              <w:t>能力，为中小学科学教育提供更精准、高效的知识服务。</w:t>
            </w:r>
          </w:p>
          <w:p>
            <w:pPr>
              <w:ind w:firstLine="420" w:firstLineChars="200"/>
              <w:rPr>
                <w:del w:id="167" w:author="时子延" w:date="2024-12-16T21:10:00Z"/>
                <w:rFonts w:hint="eastAsia"/>
              </w:rPr>
              <w:pPrChange w:id="166" w:author="时子延" w:date="2024-12-16T21:10:00Z">
                <w:pPr/>
              </w:pPrChange>
            </w:pPr>
          </w:p>
          <w:p>
            <w:pPr>
              <w:ind w:firstLine="420" w:firstLineChars="200"/>
              <w:rPr>
                <w:del w:id="169" w:author="时子延" w:date="2024-12-16T21:10:00Z"/>
                <w:rFonts w:hint="eastAsia"/>
              </w:rPr>
              <w:pPrChange w:id="168" w:author="时子延" w:date="2024-12-16T21:10:00Z">
                <w:pPr/>
              </w:pPrChange>
            </w:pPr>
          </w:p>
          <w:p>
            <w:pPr>
              <w:ind w:firstLine="420" w:firstLineChars="200"/>
              <w:rPr>
                <w:del w:id="171" w:author="时子延" w:date="2024-12-16T21:10:00Z"/>
                <w:rFonts w:hint="eastAsia"/>
              </w:rPr>
              <w:pPrChange w:id="170" w:author="时子延" w:date="2024-12-16T21:10:00Z">
                <w:pPr/>
              </w:pPrChange>
            </w:pPr>
          </w:p>
          <w:p>
            <w:pPr>
              <w:ind w:firstLine="420" w:firstLineChars="200"/>
              <w:rPr>
                <w:del w:id="173" w:author="时子延" w:date="2024-12-16T21:10:00Z"/>
                <w:rFonts w:hint="eastAsia"/>
              </w:rPr>
              <w:pPrChange w:id="172" w:author="时子延" w:date="2024-12-16T21:10:00Z">
                <w:pPr/>
              </w:pPrChange>
            </w:pPr>
          </w:p>
          <w:p>
            <w:pPr>
              <w:ind w:firstLine="420" w:firstLineChars="200"/>
              <w:rPr>
                <w:del w:id="175" w:author="时子延" w:date="2024-12-16T21:10:00Z"/>
                <w:rFonts w:hint="eastAsia"/>
              </w:rPr>
              <w:pPrChange w:id="174" w:author="时子延" w:date="2024-12-16T21:10:00Z">
                <w:pPr/>
              </w:pPrChange>
            </w:pPr>
          </w:p>
          <w:p>
            <w:pPr>
              <w:ind w:firstLine="420" w:firstLineChars="200"/>
              <w:rPr>
                <w:rFonts w:hint="eastAsia"/>
              </w:rPr>
              <w:pPrChange w:id="176" w:author="时子延" w:date="2024-12-16T21:10:00Z">
                <w:pPr/>
              </w:pPrChange>
            </w:pPr>
          </w:p>
          <w:p>
            <w:pPr>
              <w:rPr>
                <w:rFonts w:hint="eastAsia"/>
              </w:rPr>
            </w:pPr>
          </w:p>
        </w:tc>
      </w:tr>
      <w:tr>
        <w:trPr>
          <w:wBefore w:w="0" w:type="auto"/>
          <w:wAfter w:w="0" w:type="auto"/>
          <w:trHeight w:val="1501" w:hRule="atLeast"/>
          <w:trPrChange w:id="177" w:author="时子延" w:date="2024-12-16T22:21:00Z">
            <w:trPr>
              <w:wBefore w:w="0" w:type="dxa"/>
              <w:wAfter w:w="0" w:type="dxa"/>
              <w:trHeight w:val="1501" w:hRule="atLeast"/>
            </w:trPr>
          </w:trPrChange>
        </w:trPr>
        <w:tc>
          <w:tcPr>
            <w:tcW w:w="8972" w:type="dxa"/>
            <w:gridSpan w:val="13"/>
            <w:noWrap w:val="0"/>
            <w:vAlign w:val="top"/>
            <w:tcPrChange w:id="178" w:author="时子延" w:date="2024-12-16T22:21:00Z">
              <w:tcPr>
                <w:tcW w:w="8972" w:type="dxa"/>
                <w:gridSpan w:val="13"/>
                <w:noWrap w:val="0"/>
                <w:vAlign w:val="top"/>
              </w:tcPr>
            </w:tcPrChange>
          </w:tcPr>
          <w:p>
            <w:pPr>
              <w:rPr>
                <w:rFonts w:hint="eastAsia"/>
                <w:b/>
                <w:sz w:val="24"/>
              </w:rPr>
            </w:pPr>
            <w:ins w:id="179" w:author="时子延" w:date="2024-12-16T21:22:00Z">
              <w:r>
                <w:rPr>
                  <w:rFonts w:hint="eastAsia"/>
                  <w:b/>
                  <w:sz w:val="24"/>
                  <w:lang w:val="en-US" w:eastAsia="zh-CN"/>
                </w:rPr>
                <w:t>二、</w:t>
              </w:r>
            </w:ins>
            <w:r>
              <w:rPr>
                <w:rFonts w:hint="eastAsia"/>
                <w:b/>
                <w:sz w:val="24"/>
              </w:rPr>
              <w:t>项目研究内容</w:t>
            </w:r>
            <w:r>
              <w:rPr>
                <w:rFonts w:hint="eastAsia"/>
                <w:sz w:val="24"/>
              </w:rPr>
              <w:t>（即研究任务，要求分项表述）</w:t>
            </w:r>
          </w:p>
          <w:p>
            <w:pPr>
              <w:spacing w:before="156" w:beforeLines="50"/>
              <w:rPr>
                <w:ins w:id="180" w:author="时子延" w:date="2024-12-16T21:11:00Z"/>
                <w:rFonts w:hint="eastAsia" w:ascii="宋体" w:hAnsi="宋体" w:eastAsia="宋体" w:cs="宋体"/>
                <w:bCs/>
                <w:sz w:val="24"/>
                <w:szCs w:val="24"/>
                <w:rPrChange w:id="181" w:author="时子延" w:date="2024-12-16T21:30:00Z">
                  <w:rPr>
                    <w:ins w:id="182" w:author="时子延" w:date="2024-12-16T21:11:00Z"/>
                    <w:rFonts w:hint="eastAsia"/>
                    <w:bCs/>
                    <w:szCs w:val="21"/>
                  </w:rPr>
                </w:rPrChange>
              </w:rPr>
            </w:pPr>
            <w:ins w:id="183" w:author="时子延" w:date="2024-12-16T21:11:00Z">
              <w:r>
                <w:rPr>
                  <w:rFonts w:hint="eastAsia" w:ascii="宋体" w:hAnsi="宋体" w:eastAsia="宋体" w:cs="宋体"/>
                  <w:bCs/>
                  <w:sz w:val="24"/>
                  <w:szCs w:val="24"/>
                  <w:rPrChange w:id="184" w:author="时子延" w:date="2024-12-16T21:30:00Z">
                    <w:rPr>
                      <w:rFonts w:hint="eastAsia"/>
                      <w:bCs/>
                      <w:szCs w:val="21"/>
                    </w:rPr>
                  </w:rPrChange>
                </w:rPr>
                <w:t>本研究的目标是通过领域知识图谱（TechEdu KG）的构建与应用，优化基于RAG框架的生成方法，并开发出适用于中小学科学教育场景的智能问答系统。具体来说，研究目标包括以下几点：</w:t>
              </w:r>
            </w:ins>
          </w:p>
          <w:p>
            <w:pPr>
              <w:numPr>
                <w:ilvl w:val="0"/>
                <w:numId w:val="1"/>
                <w:ins w:id="187" w:author="时子延" w:date="2024-12-16T21:11:00Z"/>
              </w:numPr>
              <w:spacing w:before="156" w:beforeLines="50"/>
              <w:rPr>
                <w:rFonts w:hint="eastAsia" w:ascii="宋体" w:hAnsi="宋体" w:eastAsia="宋体" w:cs="宋体"/>
                <w:bCs/>
                <w:sz w:val="24"/>
                <w:szCs w:val="24"/>
                <w:rPrChange w:id="188" w:author="时子延" w:date="2024-12-16T21:30:00Z">
                  <w:rPr>
                    <w:rFonts w:hint="eastAsia"/>
                    <w:bCs/>
                    <w:szCs w:val="21"/>
                  </w:rPr>
                </w:rPrChange>
              </w:rPr>
              <w:pPrChange w:id="186" w:author="时子延" w:date="2024-12-16T21:11:00Z">
                <w:pPr>
                  <w:spacing w:before="156" w:beforeLines="50"/>
                </w:pPr>
              </w:pPrChange>
            </w:pPr>
            <w:del w:id="189" w:author="时子延" w:date="2024-12-16T21:11:00Z">
              <w:r>
                <w:rPr>
                  <w:rFonts w:hint="eastAsia" w:ascii="宋体" w:hAnsi="宋体" w:eastAsia="宋体" w:cs="宋体"/>
                  <w:bCs/>
                  <w:sz w:val="24"/>
                  <w:szCs w:val="24"/>
                  <w:rPrChange w:id="190" w:author="时子延" w:date="2024-12-16T21:30:00Z">
                    <w:rPr>
                      <w:rFonts w:hint="eastAsia"/>
                      <w:bCs/>
                      <w:szCs w:val="21"/>
                    </w:rPr>
                  </w:rPrChange>
                </w:rPr>
                <w:delText>1.</w:delText>
              </w:r>
            </w:del>
            <w:r>
              <w:rPr>
                <w:rFonts w:hint="eastAsia" w:ascii="宋体" w:hAnsi="宋体" w:eastAsia="宋体" w:cs="宋体"/>
                <w:bCs/>
                <w:sz w:val="24"/>
                <w:szCs w:val="24"/>
                <w:rPrChange w:id="192" w:author="时子延" w:date="2024-12-16T21:30:00Z">
                  <w:rPr>
                    <w:rFonts w:hint="eastAsia"/>
                    <w:bCs/>
                    <w:szCs w:val="21"/>
                  </w:rPr>
                </w:rPrChange>
              </w:rPr>
              <w:t>TechEdu KG 构建：</w:t>
            </w:r>
            <w:ins w:id="193" w:author="董文杰" w:date="2024-12-16T19:59:00Z">
              <w:r>
                <w:rPr>
                  <w:rFonts w:hint="eastAsia" w:ascii="宋体" w:hAnsi="宋体" w:eastAsia="宋体" w:cs="宋体"/>
                  <w:bCs/>
                  <w:sz w:val="24"/>
                  <w:szCs w:val="24"/>
                  <w:lang w:val="en-US" w:eastAsia="zh-CN"/>
                  <w:rPrChange w:id="194" w:author="时子延" w:date="2024-12-16T21:30:00Z">
                    <w:rPr>
                      <w:rFonts w:hint="eastAsia"/>
                      <w:bCs/>
                      <w:szCs w:val="21"/>
                      <w:lang w:val="en-US" w:eastAsia="zh-CN"/>
                    </w:rPr>
                  </w:rPrChange>
                </w:rPr>
                <w:t>通过开源PDF转换工具</w:t>
              </w:r>
            </w:ins>
            <w:ins w:id="196" w:author="董文杰" w:date="2024-12-16T20:00:00Z">
              <w:r>
                <w:rPr>
                  <w:rFonts w:hint="eastAsia" w:ascii="宋体" w:hAnsi="宋体" w:eastAsia="宋体" w:cs="宋体"/>
                  <w:bCs/>
                  <w:sz w:val="24"/>
                  <w:szCs w:val="24"/>
                  <w:lang w:val="en-US" w:eastAsia="zh-CN"/>
                  <w:rPrChange w:id="197" w:author="时子延" w:date="2024-12-16T21:30:00Z">
                    <w:rPr>
                      <w:rFonts w:hint="eastAsia"/>
                      <w:bCs/>
                      <w:szCs w:val="21"/>
                      <w:lang w:val="en-US" w:eastAsia="zh-CN"/>
                    </w:rPr>
                  </w:rPrChange>
                </w:rPr>
                <w:t>结合人工精细微调的方式</w:t>
              </w:r>
            </w:ins>
            <w:del w:id="199" w:author="董文杰" w:date="2024-12-16T19:59:00Z">
              <w:r>
                <w:rPr>
                  <w:rFonts w:hint="eastAsia" w:ascii="宋体" w:hAnsi="宋体" w:eastAsia="宋体" w:cs="宋体"/>
                  <w:bCs/>
                  <w:sz w:val="24"/>
                  <w:szCs w:val="24"/>
                  <w:rPrChange w:id="200" w:author="时子延" w:date="2024-12-16T21:30:00Z">
                    <w:rPr>
                      <w:rFonts w:hint="eastAsia"/>
                      <w:bCs/>
                      <w:szCs w:val="21"/>
                    </w:rPr>
                  </w:rPrChange>
                </w:rPr>
                <w:delText>自动化</w:delText>
              </w:r>
            </w:del>
            <w:r>
              <w:rPr>
                <w:rFonts w:hint="eastAsia" w:ascii="宋体" w:hAnsi="宋体" w:eastAsia="宋体" w:cs="宋体"/>
                <w:bCs/>
                <w:sz w:val="24"/>
                <w:szCs w:val="24"/>
                <w:rPrChange w:id="202" w:author="时子延" w:date="2024-12-16T21:30:00Z">
                  <w:rPr>
                    <w:rFonts w:hint="eastAsia"/>
                    <w:bCs/>
                    <w:szCs w:val="21"/>
                  </w:rPr>
                </w:rPrChange>
              </w:rPr>
              <w:t>构建科学教育领域知识图谱，实现从课本</w:t>
            </w:r>
            <w:del w:id="203" w:author="董文杰" w:date="2024-12-16T20:00:00Z">
              <w:r>
                <w:rPr>
                  <w:rFonts w:hint="eastAsia" w:ascii="宋体" w:hAnsi="宋体" w:eastAsia="宋体" w:cs="宋体"/>
                  <w:bCs/>
                  <w:sz w:val="24"/>
                  <w:szCs w:val="24"/>
                  <w:rPrChange w:id="204" w:author="时子延" w:date="2024-12-16T21:30:00Z">
                    <w:rPr>
                      <w:rFonts w:hint="eastAsia"/>
                      <w:bCs/>
                      <w:szCs w:val="21"/>
                    </w:rPr>
                  </w:rPrChange>
                </w:rPr>
                <w:delText xml:space="preserve"> </w:delText>
              </w:r>
            </w:del>
            <w:r>
              <w:rPr>
                <w:rFonts w:hint="eastAsia" w:ascii="宋体" w:hAnsi="宋体" w:eastAsia="宋体" w:cs="宋体"/>
                <w:bCs/>
                <w:sz w:val="24"/>
                <w:szCs w:val="24"/>
                <w:rPrChange w:id="206" w:author="时子延" w:date="2024-12-16T21:30:00Z">
                  <w:rPr>
                    <w:rFonts w:hint="eastAsia"/>
                    <w:bCs/>
                    <w:szCs w:val="21"/>
                  </w:rPr>
                </w:rPrChange>
              </w:rPr>
              <w:t>PDF</w:t>
            </w:r>
            <w:del w:id="207" w:author="董文杰" w:date="2024-12-16T20:00:00Z">
              <w:r>
                <w:rPr>
                  <w:rFonts w:hint="eastAsia" w:ascii="宋体" w:hAnsi="宋体" w:eastAsia="宋体" w:cs="宋体"/>
                  <w:bCs/>
                  <w:sz w:val="24"/>
                  <w:szCs w:val="24"/>
                  <w:rPrChange w:id="208" w:author="时子延" w:date="2024-12-16T21:30:00Z">
                    <w:rPr>
                      <w:rFonts w:hint="eastAsia"/>
                      <w:bCs/>
                      <w:szCs w:val="21"/>
                    </w:rPr>
                  </w:rPrChange>
                </w:rPr>
                <w:delText xml:space="preserve"> </w:delText>
              </w:r>
            </w:del>
            <w:r>
              <w:rPr>
                <w:rFonts w:hint="eastAsia" w:ascii="宋体" w:hAnsi="宋体" w:eastAsia="宋体" w:cs="宋体"/>
                <w:bCs/>
                <w:sz w:val="24"/>
                <w:szCs w:val="24"/>
                <w:rPrChange w:id="210" w:author="时子延" w:date="2024-12-16T21:30:00Z">
                  <w:rPr>
                    <w:rFonts w:hint="eastAsia"/>
                    <w:bCs/>
                    <w:szCs w:val="21"/>
                  </w:rPr>
                </w:rPrChange>
              </w:rPr>
              <w:t>数据到知识图谱三元组的转换</w:t>
            </w:r>
            <w:ins w:id="211" w:author="董文杰" w:date="2024-12-16T20:00:00Z">
              <w:r>
                <w:rPr>
                  <w:rFonts w:hint="eastAsia" w:ascii="宋体" w:hAnsi="宋体" w:eastAsia="宋体" w:cs="宋体"/>
                  <w:bCs/>
                  <w:sz w:val="24"/>
                  <w:szCs w:val="24"/>
                  <w:lang w:eastAsia="zh-CN"/>
                  <w:rPrChange w:id="212" w:author="时子延" w:date="2024-12-16T21:30:00Z">
                    <w:rPr>
                      <w:rFonts w:hint="eastAsia"/>
                      <w:bCs/>
                      <w:szCs w:val="21"/>
                      <w:lang w:eastAsia="zh-CN"/>
                    </w:rPr>
                  </w:rPrChange>
                </w:rPr>
                <w:t>。</w:t>
              </w:r>
            </w:ins>
            <w:del w:id="214" w:author="董文杰" w:date="2024-12-16T20:00:00Z">
              <w:r>
                <w:rPr>
                  <w:rFonts w:hint="eastAsia" w:ascii="宋体" w:hAnsi="宋体" w:eastAsia="宋体" w:cs="宋体"/>
                  <w:bCs/>
                  <w:sz w:val="24"/>
                  <w:szCs w:val="24"/>
                  <w:rPrChange w:id="215" w:author="时子延" w:date="2024-12-16T21:30:00Z">
                    <w:rPr>
                      <w:rFonts w:hint="eastAsia"/>
                      <w:bCs/>
                      <w:szCs w:val="21"/>
                    </w:rPr>
                  </w:rPrChange>
                </w:rPr>
                <w:delText>，并进行知识图谱的可溯化和路径分析。</w:delText>
              </w:r>
            </w:del>
          </w:p>
          <w:p>
            <w:pPr>
              <w:numPr>
                <w:ilvl w:val="0"/>
                <w:numId w:val="1"/>
                <w:ins w:id="218" w:author="时子延" w:date="2024-12-16T21:11:00Z"/>
              </w:numPr>
              <w:spacing w:before="156" w:beforeLines="50"/>
              <w:rPr>
                <w:rFonts w:hint="eastAsia" w:ascii="宋体" w:hAnsi="宋体" w:eastAsia="宋体" w:cs="宋体"/>
                <w:bCs/>
                <w:sz w:val="24"/>
                <w:szCs w:val="24"/>
                <w:rPrChange w:id="219" w:author="时子延" w:date="2024-12-16T21:30:00Z">
                  <w:rPr>
                    <w:rFonts w:hint="eastAsia"/>
                    <w:bCs/>
                    <w:szCs w:val="21"/>
                  </w:rPr>
                </w:rPrChange>
              </w:rPr>
              <w:pPrChange w:id="217" w:author="时子延" w:date="2024-12-16T21:11:00Z">
                <w:pPr>
                  <w:spacing w:before="156" w:beforeLines="50"/>
                </w:pPr>
              </w:pPrChange>
            </w:pPr>
            <w:del w:id="220" w:author="时子延" w:date="2024-12-16T21:11:00Z">
              <w:r>
                <w:rPr>
                  <w:rFonts w:hint="eastAsia" w:ascii="宋体" w:hAnsi="宋体" w:eastAsia="宋体" w:cs="宋体"/>
                  <w:bCs/>
                  <w:sz w:val="24"/>
                  <w:szCs w:val="24"/>
                  <w:rPrChange w:id="221" w:author="时子延" w:date="2024-12-16T21:30:00Z">
                    <w:rPr>
                      <w:rFonts w:hint="eastAsia"/>
                      <w:bCs/>
                      <w:szCs w:val="21"/>
                    </w:rPr>
                  </w:rPrChange>
                </w:rPr>
                <w:delText>2.</w:delText>
              </w:r>
            </w:del>
            <w:r>
              <w:rPr>
                <w:rFonts w:hint="eastAsia" w:ascii="宋体" w:hAnsi="宋体" w:eastAsia="宋体" w:cs="宋体"/>
                <w:bCs/>
                <w:sz w:val="24"/>
                <w:szCs w:val="24"/>
                <w:rPrChange w:id="223" w:author="时子延" w:date="2024-12-16T21:30:00Z">
                  <w:rPr>
                    <w:rFonts w:hint="eastAsia"/>
                    <w:bCs/>
                    <w:szCs w:val="21"/>
                  </w:rPr>
                </w:rPrChange>
              </w:rPr>
              <w:t>Advanced RAG 优化：改进原始检索增强生成框架，增加用户请求模块、内容提取模块和事实验证模块</w:t>
            </w:r>
            <w:ins w:id="224" w:author="董文杰" w:date="2024-12-16T20:01:00Z">
              <w:r>
                <w:rPr>
                  <w:rFonts w:hint="eastAsia" w:ascii="宋体" w:hAnsi="宋体" w:eastAsia="宋体" w:cs="宋体"/>
                  <w:bCs/>
                  <w:sz w:val="24"/>
                  <w:szCs w:val="24"/>
                  <w:lang w:eastAsia="zh-CN"/>
                  <w:rPrChange w:id="225" w:author="时子延" w:date="2024-12-16T21:30:00Z">
                    <w:rPr>
                      <w:rFonts w:hint="eastAsia"/>
                      <w:bCs/>
                      <w:szCs w:val="21"/>
                      <w:lang w:eastAsia="zh-CN"/>
                    </w:rPr>
                  </w:rPrChange>
                </w:rPr>
                <w:t>，</w:t>
              </w:r>
            </w:ins>
            <w:ins w:id="227" w:author="董文杰" w:date="2024-12-16T20:01:00Z">
              <w:r>
                <w:rPr>
                  <w:rFonts w:hint="eastAsia" w:ascii="宋体" w:hAnsi="宋体" w:eastAsia="宋体" w:cs="宋体"/>
                  <w:bCs/>
                  <w:sz w:val="24"/>
                  <w:szCs w:val="24"/>
                  <w:lang w:val="en-US" w:eastAsia="zh-CN"/>
                  <w:rPrChange w:id="228" w:author="时子延" w:date="2024-12-16T21:30:00Z">
                    <w:rPr>
                      <w:rFonts w:hint="eastAsia"/>
                      <w:bCs/>
                      <w:szCs w:val="21"/>
                      <w:lang w:val="en-US" w:eastAsia="zh-CN"/>
                    </w:rPr>
                  </w:rPrChange>
                </w:rPr>
                <w:t>提升信息检索的</w:t>
              </w:r>
            </w:ins>
            <w:ins w:id="230" w:author="董文杰" w:date="2024-12-16T20:02:00Z">
              <w:r>
                <w:rPr>
                  <w:rFonts w:hint="eastAsia" w:ascii="宋体" w:hAnsi="宋体" w:eastAsia="宋体" w:cs="宋体"/>
                  <w:bCs/>
                  <w:sz w:val="24"/>
                  <w:szCs w:val="24"/>
                  <w:lang w:val="en-US" w:eastAsia="zh-CN"/>
                  <w:rPrChange w:id="231" w:author="时子延" w:date="2024-12-16T21:30:00Z">
                    <w:rPr>
                      <w:rFonts w:hint="eastAsia"/>
                      <w:bCs/>
                      <w:szCs w:val="21"/>
                      <w:lang w:val="en-US" w:eastAsia="zh-CN"/>
                    </w:rPr>
                  </w:rPrChange>
                </w:rPr>
                <w:t>准确性与完整性</w:t>
              </w:r>
            </w:ins>
            <w:del w:id="233" w:author="董文杰" w:date="2024-12-16T20:02:00Z">
              <w:r>
                <w:rPr>
                  <w:rFonts w:hint="eastAsia" w:ascii="宋体" w:hAnsi="宋体" w:eastAsia="宋体" w:cs="宋体"/>
                  <w:bCs/>
                  <w:sz w:val="24"/>
                  <w:szCs w:val="24"/>
                  <w:rPrChange w:id="234" w:author="时子延" w:date="2024-12-16T21:30:00Z">
                    <w:rPr>
                      <w:rFonts w:hint="eastAsia"/>
                      <w:bCs/>
                      <w:szCs w:val="21"/>
                    </w:rPr>
                  </w:rPrChange>
                </w:rPr>
                <w:delText>，提升大模型对复杂提问的理解和回答能力</w:delText>
              </w:r>
            </w:del>
            <w:r>
              <w:rPr>
                <w:rFonts w:hint="eastAsia" w:ascii="宋体" w:hAnsi="宋体" w:eastAsia="宋体" w:cs="宋体"/>
                <w:bCs/>
                <w:sz w:val="24"/>
                <w:szCs w:val="24"/>
                <w:rPrChange w:id="236" w:author="时子延" w:date="2024-12-16T21:30:00Z">
                  <w:rPr>
                    <w:rFonts w:hint="eastAsia"/>
                    <w:bCs/>
                    <w:szCs w:val="21"/>
                  </w:rPr>
                </w:rPrChange>
              </w:rPr>
              <w:t>。</w:t>
            </w:r>
          </w:p>
          <w:p>
            <w:pPr>
              <w:numPr>
                <w:ilvl w:val="0"/>
                <w:numId w:val="1"/>
                <w:ins w:id="238" w:author="时子延" w:date="2024-12-16T21:11:00Z"/>
              </w:numPr>
              <w:spacing w:before="156" w:beforeLines="50"/>
              <w:rPr>
                <w:rFonts w:hint="eastAsia" w:ascii="宋体" w:hAnsi="宋体" w:eastAsia="宋体" w:cs="宋体"/>
                <w:bCs/>
                <w:sz w:val="24"/>
                <w:szCs w:val="24"/>
                <w:rPrChange w:id="239" w:author="时子延" w:date="2024-12-16T21:30:00Z">
                  <w:rPr>
                    <w:rFonts w:hint="eastAsia"/>
                    <w:bCs/>
                    <w:szCs w:val="21"/>
                  </w:rPr>
                </w:rPrChange>
              </w:rPr>
              <w:pPrChange w:id="237" w:author="时子延" w:date="2024-12-16T21:11:00Z">
                <w:pPr>
                  <w:spacing w:before="156" w:beforeLines="50"/>
                </w:pPr>
              </w:pPrChange>
            </w:pPr>
            <w:del w:id="240" w:author="时子延" w:date="2024-12-16T21:11:00Z">
              <w:r>
                <w:rPr>
                  <w:rFonts w:hint="eastAsia" w:ascii="宋体" w:hAnsi="宋体" w:eastAsia="宋体" w:cs="宋体"/>
                  <w:bCs/>
                  <w:sz w:val="24"/>
                  <w:szCs w:val="24"/>
                  <w:rPrChange w:id="241" w:author="时子延" w:date="2024-12-16T21:30:00Z">
                    <w:rPr>
                      <w:rFonts w:hint="eastAsia"/>
                      <w:bCs/>
                      <w:szCs w:val="21"/>
                    </w:rPr>
                  </w:rPrChange>
                </w:rPr>
                <w:delText>3.</w:delText>
              </w:r>
            </w:del>
            <w:r>
              <w:rPr>
                <w:rFonts w:hint="eastAsia" w:ascii="宋体" w:hAnsi="宋体" w:eastAsia="宋体" w:cs="宋体"/>
                <w:bCs/>
                <w:sz w:val="24"/>
                <w:szCs w:val="24"/>
                <w:rPrChange w:id="243" w:author="时子延" w:date="2024-12-16T21:30:00Z">
                  <w:rPr>
                    <w:rFonts w:hint="eastAsia"/>
                    <w:bCs/>
                    <w:szCs w:val="21"/>
                  </w:rPr>
                </w:rPrChange>
              </w:rPr>
              <w:t>Faiss on KG Subgraphs：提出以知识图谱子图作为检索单位的检索方法，</w:t>
            </w:r>
            <w:ins w:id="244" w:author="董文杰" w:date="2024-12-16T20:02:00Z">
              <w:r>
                <w:rPr>
                  <w:rFonts w:hint="eastAsia" w:ascii="宋体" w:hAnsi="宋体" w:eastAsia="宋体" w:cs="宋体"/>
                  <w:bCs/>
                  <w:sz w:val="24"/>
                  <w:szCs w:val="24"/>
                  <w:lang w:val="en-US" w:eastAsia="zh-CN"/>
                  <w:rPrChange w:id="245" w:author="时子延" w:date="2024-12-16T21:30:00Z">
                    <w:rPr>
                      <w:rFonts w:hint="eastAsia"/>
                      <w:bCs/>
                      <w:szCs w:val="21"/>
                      <w:lang w:val="en-US" w:eastAsia="zh-CN"/>
                    </w:rPr>
                  </w:rPrChange>
                </w:rPr>
                <w:t>在保证检索准确性的基础上大幅提升检索</w:t>
              </w:r>
            </w:ins>
            <w:ins w:id="247" w:author="董文杰" w:date="2024-12-16T20:03:00Z">
              <w:r>
                <w:rPr>
                  <w:rFonts w:hint="eastAsia" w:ascii="宋体" w:hAnsi="宋体" w:eastAsia="宋体" w:cs="宋体"/>
                  <w:bCs/>
                  <w:sz w:val="24"/>
                  <w:szCs w:val="24"/>
                  <w:lang w:val="en-US" w:eastAsia="zh-CN"/>
                  <w:rPrChange w:id="248" w:author="时子延" w:date="2024-12-16T21:30:00Z">
                    <w:rPr>
                      <w:rFonts w:hint="eastAsia"/>
                      <w:bCs/>
                      <w:szCs w:val="21"/>
                      <w:lang w:val="en-US" w:eastAsia="zh-CN"/>
                    </w:rPr>
                  </w:rPrChange>
                </w:rPr>
                <w:t>速度</w:t>
              </w:r>
            </w:ins>
            <w:ins w:id="250" w:author="董文杰" w:date="2024-12-16T20:02:00Z">
              <w:r>
                <w:rPr>
                  <w:rFonts w:hint="eastAsia" w:ascii="宋体" w:hAnsi="宋体" w:eastAsia="宋体" w:cs="宋体"/>
                  <w:bCs/>
                  <w:sz w:val="24"/>
                  <w:szCs w:val="24"/>
                  <w:lang w:val="en-US" w:eastAsia="zh-CN"/>
                  <w:rPrChange w:id="251" w:author="时子延" w:date="2024-12-16T21:30:00Z">
                    <w:rPr>
                      <w:rFonts w:hint="eastAsia"/>
                      <w:bCs/>
                      <w:szCs w:val="21"/>
                      <w:lang w:val="en-US" w:eastAsia="zh-CN"/>
                    </w:rPr>
                  </w:rPrChange>
                </w:rPr>
                <w:t>，</w:t>
              </w:r>
            </w:ins>
            <w:ins w:id="253" w:author="董文杰" w:date="2024-12-16T20:03:00Z">
              <w:r>
                <w:rPr>
                  <w:rFonts w:hint="eastAsia" w:ascii="宋体" w:hAnsi="宋体" w:eastAsia="宋体" w:cs="宋体"/>
                  <w:bCs/>
                  <w:sz w:val="24"/>
                  <w:szCs w:val="24"/>
                  <w:lang w:val="en-US" w:eastAsia="zh-CN"/>
                  <w:rPrChange w:id="254" w:author="时子延" w:date="2024-12-16T21:30:00Z">
                    <w:rPr>
                      <w:rFonts w:hint="eastAsia"/>
                      <w:bCs/>
                      <w:szCs w:val="21"/>
                      <w:lang w:val="en-US" w:eastAsia="zh-CN"/>
                    </w:rPr>
                  </w:rPrChange>
                </w:rPr>
                <w:t>进而有效</w:t>
              </w:r>
            </w:ins>
            <w:ins w:id="256" w:author="董文杰" w:date="2024-12-16T20:02:00Z">
              <w:r>
                <w:rPr>
                  <w:rFonts w:hint="eastAsia" w:ascii="宋体" w:hAnsi="宋体" w:eastAsia="宋体" w:cs="宋体"/>
                  <w:bCs/>
                  <w:sz w:val="24"/>
                  <w:szCs w:val="24"/>
                  <w:lang w:val="en-US" w:eastAsia="zh-CN"/>
                  <w:rPrChange w:id="257" w:author="时子延" w:date="2024-12-16T21:30:00Z">
                    <w:rPr>
                      <w:rFonts w:hint="eastAsia"/>
                      <w:bCs/>
                      <w:szCs w:val="21"/>
                      <w:lang w:val="en-US" w:eastAsia="zh-CN"/>
                    </w:rPr>
                  </w:rPrChange>
                </w:rPr>
                <w:t>降低</w:t>
              </w:r>
            </w:ins>
            <w:ins w:id="259" w:author="董文杰" w:date="2024-12-16T20:03:00Z">
              <w:r>
                <w:rPr>
                  <w:rFonts w:hint="eastAsia" w:ascii="宋体" w:hAnsi="宋体" w:eastAsia="宋体" w:cs="宋体"/>
                  <w:bCs/>
                  <w:sz w:val="24"/>
                  <w:szCs w:val="24"/>
                  <w:lang w:val="en-US" w:eastAsia="zh-CN"/>
                  <w:rPrChange w:id="260" w:author="时子延" w:date="2024-12-16T21:30:00Z">
                    <w:rPr>
                      <w:rFonts w:hint="eastAsia"/>
                      <w:bCs/>
                      <w:szCs w:val="21"/>
                      <w:lang w:val="en-US" w:eastAsia="zh-CN"/>
                    </w:rPr>
                  </w:rPrChange>
                </w:rPr>
                <w:t>了</w:t>
              </w:r>
            </w:ins>
            <w:ins w:id="262" w:author="董文杰" w:date="2024-12-16T20:02:00Z">
              <w:r>
                <w:rPr>
                  <w:rFonts w:hint="eastAsia" w:ascii="宋体" w:hAnsi="宋体" w:eastAsia="宋体" w:cs="宋体"/>
                  <w:bCs/>
                  <w:sz w:val="24"/>
                  <w:szCs w:val="24"/>
                  <w:lang w:val="en-US" w:eastAsia="zh-CN"/>
                  <w:rPrChange w:id="263" w:author="时子延" w:date="2024-12-16T21:30:00Z">
                    <w:rPr>
                      <w:rFonts w:hint="eastAsia"/>
                      <w:bCs/>
                      <w:szCs w:val="21"/>
                      <w:lang w:val="en-US" w:eastAsia="zh-CN"/>
                    </w:rPr>
                  </w:rPrChange>
                </w:rPr>
                <w:t>模型应答的延迟</w:t>
              </w:r>
            </w:ins>
            <w:ins w:id="265" w:author="董文杰" w:date="2024-12-16T20:03:00Z">
              <w:r>
                <w:rPr>
                  <w:rFonts w:hint="eastAsia" w:ascii="宋体" w:hAnsi="宋体" w:eastAsia="宋体" w:cs="宋体"/>
                  <w:bCs/>
                  <w:sz w:val="24"/>
                  <w:szCs w:val="24"/>
                  <w:lang w:val="en-US" w:eastAsia="zh-CN"/>
                  <w:rPrChange w:id="266" w:author="时子延" w:date="2024-12-16T21:30:00Z">
                    <w:rPr>
                      <w:rFonts w:hint="eastAsia"/>
                      <w:bCs/>
                      <w:szCs w:val="21"/>
                      <w:lang w:val="en-US" w:eastAsia="zh-CN"/>
                    </w:rPr>
                  </w:rPrChange>
                </w:rPr>
                <w:t>，</w:t>
              </w:r>
            </w:ins>
            <w:ins w:id="268" w:author="董文杰" w:date="2024-12-16T20:04:00Z">
              <w:r>
                <w:rPr>
                  <w:rFonts w:hint="eastAsia" w:ascii="宋体" w:hAnsi="宋体" w:eastAsia="宋体" w:cs="宋体"/>
                  <w:bCs/>
                  <w:sz w:val="24"/>
                  <w:szCs w:val="24"/>
                  <w:lang w:val="en-US" w:eastAsia="zh-CN"/>
                  <w:rPrChange w:id="269" w:author="时子延" w:date="2024-12-16T21:30:00Z">
                    <w:rPr>
                      <w:rFonts w:hint="eastAsia"/>
                      <w:bCs/>
                      <w:szCs w:val="21"/>
                      <w:lang w:val="en-US" w:eastAsia="zh-CN"/>
                    </w:rPr>
                  </w:rPrChange>
                </w:rPr>
                <w:t>提升了用户体验</w:t>
              </w:r>
            </w:ins>
            <w:ins w:id="271" w:author="董文杰" w:date="2024-12-16T20:02:00Z">
              <w:r>
                <w:rPr>
                  <w:rFonts w:hint="eastAsia" w:ascii="宋体" w:hAnsi="宋体" w:eastAsia="宋体" w:cs="宋体"/>
                  <w:bCs/>
                  <w:sz w:val="24"/>
                  <w:szCs w:val="24"/>
                  <w:lang w:val="en-US" w:eastAsia="zh-CN"/>
                  <w:rPrChange w:id="272" w:author="时子延" w:date="2024-12-16T21:30:00Z">
                    <w:rPr>
                      <w:rFonts w:hint="eastAsia"/>
                      <w:bCs/>
                      <w:szCs w:val="21"/>
                      <w:lang w:val="en-US" w:eastAsia="zh-CN"/>
                    </w:rPr>
                  </w:rPrChange>
                </w:rPr>
                <w:t>。</w:t>
              </w:r>
            </w:ins>
            <w:del w:id="274" w:author="董文杰" w:date="2024-12-16T20:03:00Z">
              <w:r>
                <w:rPr>
                  <w:rFonts w:hint="eastAsia" w:ascii="宋体" w:hAnsi="宋体" w:eastAsia="宋体" w:cs="宋体"/>
                  <w:bCs/>
                  <w:sz w:val="24"/>
                  <w:szCs w:val="24"/>
                  <w:rPrChange w:id="275" w:author="时子延" w:date="2024-12-16T21:30:00Z">
                    <w:rPr>
                      <w:rFonts w:hint="eastAsia"/>
                      <w:bCs/>
                      <w:szCs w:val="21"/>
                    </w:rPr>
                  </w:rPrChange>
                </w:rPr>
                <w:delText>提高检索效率和准确率。</w:delText>
              </w:r>
            </w:del>
          </w:p>
          <w:p>
            <w:pPr>
              <w:numPr>
                <w:ilvl w:val="0"/>
                <w:numId w:val="1"/>
                <w:ins w:id="278" w:author="时子延" w:date="2024-12-16T21:11:00Z"/>
              </w:numPr>
              <w:spacing w:before="156" w:beforeLines="50"/>
              <w:rPr>
                <w:rFonts w:hint="eastAsia" w:ascii="宋体" w:hAnsi="宋体" w:eastAsia="宋体" w:cs="宋体"/>
                <w:bCs/>
                <w:sz w:val="24"/>
                <w:szCs w:val="24"/>
                <w:rPrChange w:id="279" w:author="时子延" w:date="2024-12-16T21:30:00Z">
                  <w:rPr>
                    <w:rFonts w:hint="eastAsia"/>
                    <w:bCs/>
                    <w:szCs w:val="21"/>
                  </w:rPr>
                </w:rPrChange>
              </w:rPr>
              <w:pPrChange w:id="277" w:author="时子延" w:date="2024-12-16T21:11:00Z">
                <w:pPr>
                  <w:spacing w:before="156" w:beforeLines="50"/>
                </w:pPr>
              </w:pPrChange>
            </w:pPr>
            <w:del w:id="280" w:author="时子延" w:date="2024-12-16T21:11:00Z">
              <w:r>
                <w:rPr>
                  <w:rFonts w:hint="eastAsia" w:ascii="宋体" w:hAnsi="宋体" w:eastAsia="宋体" w:cs="宋体"/>
                  <w:bCs/>
                  <w:sz w:val="24"/>
                  <w:szCs w:val="24"/>
                  <w:rPrChange w:id="281" w:author="时子延" w:date="2024-12-16T21:30:00Z">
                    <w:rPr>
                      <w:rFonts w:hint="eastAsia"/>
                      <w:bCs/>
                      <w:szCs w:val="21"/>
                    </w:rPr>
                  </w:rPrChange>
                </w:rPr>
                <w:delText>4.</w:delText>
              </w:r>
            </w:del>
            <w:r>
              <w:rPr>
                <w:rFonts w:hint="eastAsia" w:ascii="宋体" w:hAnsi="宋体" w:eastAsia="宋体" w:cs="宋体"/>
                <w:bCs/>
                <w:sz w:val="24"/>
                <w:szCs w:val="24"/>
                <w:rPrChange w:id="283" w:author="时子延" w:date="2024-12-16T21:30:00Z">
                  <w:rPr>
                    <w:rFonts w:hint="eastAsia"/>
                    <w:bCs/>
                    <w:szCs w:val="21"/>
                  </w:rPr>
                </w:rPrChange>
              </w:rPr>
              <w:t>Benchmark 构建：</w:t>
            </w:r>
            <w:ins w:id="284" w:author="董文杰" w:date="2024-12-16T20:07:00Z">
              <w:r>
                <w:rPr>
                  <w:rFonts w:hint="eastAsia" w:ascii="宋体" w:hAnsi="宋体" w:eastAsia="宋体" w:cs="宋体"/>
                  <w:bCs/>
                  <w:sz w:val="24"/>
                  <w:szCs w:val="24"/>
                  <w:lang w:val="en-US" w:eastAsia="zh-CN"/>
                  <w:rPrChange w:id="285" w:author="时子延" w:date="2024-12-16T21:30:00Z">
                    <w:rPr>
                      <w:rFonts w:hint="eastAsia"/>
                      <w:bCs/>
                      <w:szCs w:val="21"/>
                      <w:lang w:val="en-US" w:eastAsia="zh-CN"/>
                    </w:rPr>
                  </w:rPrChange>
                </w:rPr>
                <w:t>通过大模型生成结合人工精细筛选的</w:t>
              </w:r>
            </w:ins>
            <w:ins w:id="287" w:author="董文杰" w:date="2024-12-16T20:08:00Z">
              <w:r>
                <w:rPr>
                  <w:rFonts w:hint="eastAsia" w:ascii="宋体" w:hAnsi="宋体" w:eastAsia="宋体" w:cs="宋体"/>
                  <w:bCs/>
                  <w:sz w:val="24"/>
                  <w:szCs w:val="24"/>
                  <w:lang w:val="en-US" w:eastAsia="zh-CN"/>
                  <w:rPrChange w:id="288" w:author="时子延" w:date="2024-12-16T21:30:00Z">
                    <w:rPr>
                      <w:rFonts w:hint="eastAsia"/>
                      <w:bCs/>
                      <w:szCs w:val="21"/>
                      <w:lang w:val="en-US" w:eastAsia="zh-CN"/>
                    </w:rPr>
                  </w:rPrChange>
                </w:rPr>
                <w:t>方式</w:t>
              </w:r>
            </w:ins>
            <w:r>
              <w:rPr>
                <w:rFonts w:hint="eastAsia" w:ascii="宋体" w:hAnsi="宋体" w:eastAsia="宋体" w:cs="宋体"/>
                <w:bCs/>
                <w:sz w:val="24"/>
                <w:szCs w:val="24"/>
                <w:rPrChange w:id="290" w:author="时子延" w:date="2024-12-16T21:30:00Z">
                  <w:rPr>
                    <w:rFonts w:hint="eastAsia"/>
                    <w:bCs/>
                    <w:szCs w:val="21"/>
                  </w:rPr>
                </w:rPrChange>
              </w:rPr>
              <w:t>构建科学教育领域</w:t>
            </w:r>
            <w:ins w:id="291" w:author="董文杰" w:date="2024-12-16T20:08:00Z">
              <w:r>
                <w:rPr>
                  <w:rFonts w:hint="eastAsia" w:ascii="宋体" w:hAnsi="宋体" w:eastAsia="宋体" w:cs="宋体"/>
                  <w:bCs/>
                  <w:sz w:val="24"/>
                  <w:szCs w:val="24"/>
                  <w:lang w:val="en-US" w:eastAsia="zh-CN"/>
                  <w:rPrChange w:id="292" w:author="时子延" w:date="2024-12-16T21:30:00Z">
                    <w:rPr>
                      <w:rFonts w:hint="eastAsia"/>
                      <w:bCs/>
                      <w:szCs w:val="21"/>
                      <w:lang w:val="en-US" w:eastAsia="zh-CN"/>
                    </w:rPr>
                  </w:rPrChange>
                </w:rPr>
                <w:t>的问答</w:t>
              </w:r>
            </w:ins>
            <w:r>
              <w:rPr>
                <w:rFonts w:hint="eastAsia" w:ascii="宋体" w:hAnsi="宋体" w:eastAsia="宋体" w:cs="宋体"/>
                <w:bCs/>
                <w:sz w:val="24"/>
                <w:szCs w:val="24"/>
                <w:rPrChange w:id="294" w:author="时子延" w:date="2024-12-16T21:30:00Z">
                  <w:rPr>
                    <w:rFonts w:hint="eastAsia"/>
                    <w:bCs/>
                    <w:szCs w:val="21"/>
                  </w:rPr>
                </w:rPrChange>
              </w:rPr>
              <w:t>基准</w:t>
            </w:r>
            <w:ins w:id="295" w:author="董文杰" w:date="2024-12-16T20:12:00Z">
              <w:r>
                <w:rPr>
                  <w:rFonts w:hint="eastAsia" w:ascii="宋体" w:hAnsi="宋体" w:eastAsia="宋体" w:cs="宋体"/>
                  <w:bCs/>
                  <w:sz w:val="24"/>
                  <w:szCs w:val="24"/>
                  <w:lang w:val="en-US" w:eastAsia="zh-CN"/>
                  <w:rPrChange w:id="296" w:author="时子延" w:date="2024-12-16T21:30:00Z">
                    <w:rPr>
                      <w:rFonts w:hint="eastAsia"/>
                      <w:bCs/>
                      <w:szCs w:val="21"/>
                      <w:lang w:val="en-US" w:eastAsia="zh-CN"/>
                    </w:rPr>
                  </w:rPrChange>
                </w:rPr>
                <w:t>对</w:t>
              </w:r>
            </w:ins>
            <w:del w:id="298" w:author="董文杰" w:date="2024-12-16T20:08:00Z">
              <w:r>
                <w:rPr>
                  <w:rFonts w:hint="eastAsia" w:ascii="宋体" w:hAnsi="宋体" w:eastAsia="宋体" w:cs="宋体"/>
                  <w:bCs/>
                  <w:sz w:val="24"/>
                  <w:szCs w:val="24"/>
                  <w:rPrChange w:id="299" w:author="时子延" w:date="2024-12-16T21:30:00Z">
                    <w:rPr>
                      <w:rFonts w:hint="eastAsia"/>
                      <w:bCs/>
                      <w:szCs w:val="21"/>
                    </w:rPr>
                  </w:rPrChange>
                </w:rPr>
                <w:delText>测试</w:delText>
              </w:r>
            </w:del>
            <w:ins w:id="301" w:author="董文杰" w:date="2024-12-16T20:08:00Z">
              <w:r>
                <w:rPr>
                  <w:rFonts w:hint="eastAsia" w:ascii="宋体" w:hAnsi="宋体" w:eastAsia="宋体" w:cs="宋体"/>
                  <w:bCs/>
                  <w:sz w:val="24"/>
                  <w:szCs w:val="24"/>
                  <w:lang w:eastAsia="zh-CN"/>
                  <w:rPrChange w:id="302" w:author="时子延" w:date="2024-12-16T21:30:00Z">
                    <w:rPr>
                      <w:rFonts w:hint="eastAsia"/>
                      <w:bCs/>
                      <w:szCs w:val="21"/>
                      <w:lang w:eastAsia="zh-CN"/>
                    </w:rPr>
                  </w:rPrChange>
                </w:rPr>
                <w:t>。</w:t>
              </w:r>
            </w:ins>
            <w:del w:id="304" w:author="董文杰" w:date="2024-12-16T20:08:00Z">
              <w:r>
                <w:rPr>
                  <w:rFonts w:hint="eastAsia" w:ascii="宋体" w:hAnsi="宋体" w:eastAsia="宋体" w:cs="宋体"/>
                  <w:bCs/>
                  <w:sz w:val="24"/>
                  <w:szCs w:val="24"/>
                  <w:rPrChange w:id="305" w:author="时子延" w:date="2024-12-16T21:30:00Z">
                    <w:rPr>
                      <w:rFonts w:hint="eastAsia"/>
                      <w:bCs/>
                      <w:szCs w:val="21"/>
                    </w:rPr>
                  </w:rPrChange>
                </w:rPr>
                <w:delText>，评估不同方法的性能和优越性。</w:delText>
              </w:r>
            </w:del>
          </w:p>
          <w:p>
            <w:pPr>
              <w:numPr>
                <w:ilvl w:val="0"/>
                <w:numId w:val="1"/>
                <w:ins w:id="308" w:author="时子延" w:date="2024-12-16T21:11:00Z"/>
              </w:numPr>
              <w:spacing w:before="156" w:beforeLines="50"/>
              <w:rPr>
                <w:rFonts w:hint="eastAsia" w:ascii="宋体" w:hAnsi="宋体" w:eastAsia="宋体" w:cs="宋体"/>
                <w:bCs/>
                <w:sz w:val="24"/>
                <w:szCs w:val="24"/>
                <w:lang w:val="en-US" w:eastAsia="zh-CN"/>
                <w:rPrChange w:id="309" w:author="时子延" w:date="2024-12-16T21:30:00Z">
                  <w:rPr>
                    <w:rFonts w:hint="default" w:eastAsia="宋体"/>
                    <w:bCs/>
                    <w:szCs w:val="21"/>
                    <w:lang w:val="en-US" w:eastAsia="zh-CN"/>
                  </w:rPr>
                </w:rPrChange>
              </w:rPr>
              <w:pPrChange w:id="307" w:author="时子延" w:date="2024-12-16T21:11:00Z">
                <w:pPr>
                  <w:spacing w:before="156" w:beforeLines="50"/>
                </w:pPr>
              </w:pPrChange>
            </w:pPr>
            <w:del w:id="310" w:author="时子延" w:date="2024-12-16T21:11:00Z">
              <w:r>
                <w:rPr>
                  <w:rFonts w:hint="eastAsia" w:ascii="宋体" w:hAnsi="宋体" w:eastAsia="宋体" w:cs="宋体"/>
                  <w:bCs/>
                  <w:sz w:val="24"/>
                  <w:szCs w:val="24"/>
                  <w:rPrChange w:id="311" w:author="时子延" w:date="2024-12-16T21:30:00Z">
                    <w:rPr>
                      <w:rFonts w:hint="eastAsia"/>
                      <w:bCs/>
                      <w:szCs w:val="21"/>
                    </w:rPr>
                  </w:rPrChange>
                </w:rPr>
                <w:delText>5.</w:delText>
              </w:r>
            </w:del>
            <w:r>
              <w:rPr>
                <w:rFonts w:hint="eastAsia" w:ascii="宋体" w:hAnsi="宋体" w:eastAsia="宋体" w:cs="宋体"/>
                <w:bCs/>
                <w:sz w:val="24"/>
                <w:szCs w:val="24"/>
                <w:rPrChange w:id="313" w:author="时子延" w:date="2024-12-16T21:30:00Z">
                  <w:rPr>
                    <w:rFonts w:hint="eastAsia"/>
                    <w:bCs/>
                    <w:szCs w:val="21"/>
                  </w:rPr>
                </w:rPrChange>
              </w:rPr>
              <w:t>Streamlit Web界面：</w:t>
            </w:r>
            <w:ins w:id="314" w:author="董文杰" w:date="2024-12-16T20:09:00Z">
              <w:r>
                <w:rPr>
                  <w:rFonts w:hint="eastAsia" w:ascii="宋体" w:hAnsi="宋体" w:eastAsia="宋体" w:cs="宋体"/>
                  <w:bCs/>
                  <w:sz w:val="24"/>
                  <w:szCs w:val="24"/>
                  <w:lang w:val="en-US" w:eastAsia="zh-CN"/>
                  <w:rPrChange w:id="315" w:author="时子延" w:date="2024-12-16T21:30:00Z">
                    <w:rPr>
                      <w:rFonts w:hint="eastAsia"/>
                      <w:bCs/>
                      <w:szCs w:val="21"/>
                      <w:lang w:val="en-US" w:eastAsia="zh-CN"/>
                    </w:rPr>
                  </w:rPrChange>
                </w:rPr>
                <w:t>利用专为数据可视化打造的Python框架Streamlit，基于Browser/Server</w:t>
              </w:r>
            </w:ins>
            <w:ins w:id="317" w:author="董文杰" w:date="2024-12-16T20:10:00Z">
              <w:r>
                <w:rPr>
                  <w:rFonts w:hint="eastAsia" w:ascii="宋体" w:hAnsi="宋体" w:eastAsia="宋体" w:cs="宋体"/>
                  <w:bCs/>
                  <w:sz w:val="24"/>
                  <w:szCs w:val="24"/>
                  <w:lang w:val="en-US" w:eastAsia="zh-CN"/>
                  <w:rPrChange w:id="318" w:author="时子延" w:date="2024-12-16T21:30:00Z">
                    <w:rPr>
                      <w:rFonts w:hint="eastAsia"/>
                      <w:bCs/>
                      <w:szCs w:val="21"/>
                      <w:lang w:val="en-US" w:eastAsia="zh-CN"/>
                    </w:rPr>
                  </w:rPrChange>
                </w:rPr>
                <w:t>服务架构，快速搭建一个端到端的研究落地平台</w:t>
              </w:r>
            </w:ins>
            <w:del w:id="320" w:author="董文杰" w:date="2024-12-16T20:10:00Z">
              <w:r>
                <w:rPr>
                  <w:rFonts w:hint="eastAsia" w:ascii="宋体" w:hAnsi="宋体" w:eastAsia="宋体" w:cs="宋体"/>
                  <w:bCs/>
                  <w:sz w:val="24"/>
                  <w:szCs w:val="24"/>
                  <w:rPrChange w:id="321" w:author="时子延" w:date="2024-12-16T21:30:00Z">
                    <w:rPr>
                      <w:rFonts w:hint="eastAsia"/>
                      <w:bCs/>
                      <w:szCs w:val="21"/>
                    </w:rPr>
                  </w:rPrChange>
                </w:rPr>
                <w:delText>为问答系统搭建Web服务界面，并进行美化与部署。</w:delText>
              </w:r>
            </w:del>
            <w:ins w:id="323" w:author="董文杰" w:date="2024-12-16T20:12:00Z">
              <w:r>
                <w:rPr>
                  <w:rFonts w:hint="eastAsia" w:ascii="宋体" w:hAnsi="宋体" w:eastAsia="宋体" w:cs="宋体"/>
                  <w:bCs/>
                  <w:sz w:val="24"/>
                  <w:szCs w:val="24"/>
                  <w:lang w:eastAsia="zh-CN"/>
                  <w:rPrChange w:id="324" w:author="时子延" w:date="2024-12-16T21:30:00Z">
                    <w:rPr>
                      <w:rFonts w:hint="eastAsia"/>
                      <w:bCs/>
                      <w:szCs w:val="21"/>
                      <w:lang w:eastAsia="zh-CN"/>
                    </w:rPr>
                  </w:rPrChange>
                </w:rPr>
                <w:t>。</w:t>
              </w:r>
            </w:ins>
            <w:ins w:id="326" w:author="董文杰" w:date="2024-12-16T20:11:00Z">
              <w:r>
                <w:rPr>
                  <w:rFonts w:hint="eastAsia" w:ascii="宋体" w:hAnsi="宋体" w:eastAsia="宋体" w:cs="宋体"/>
                  <w:bCs/>
                  <w:sz w:val="24"/>
                  <w:szCs w:val="24"/>
                  <w:lang w:val="en-US" w:eastAsia="zh-CN"/>
                  <w:rPrChange w:id="327" w:author="时子延" w:date="2024-12-16T21:30:00Z">
                    <w:rPr>
                      <w:rFonts w:hint="eastAsia"/>
                      <w:bCs/>
                      <w:szCs w:val="21"/>
                      <w:lang w:val="en-US" w:eastAsia="zh-CN"/>
                    </w:rPr>
                  </w:rPrChange>
                </w:rPr>
                <w:t>便于收集内测用户的反馈并及时调整</w:t>
              </w:r>
            </w:ins>
            <w:ins w:id="329" w:author="董文杰" w:date="2024-12-16T20:12:00Z">
              <w:r>
                <w:rPr>
                  <w:rFonts w:hint="eastAsia" w:ascii="宋体" w:hAnsi="宋体" w:eastAsia="宋体" w:cs="宋体"/>
                  <w:bCs/>
                  <w:sz w:val="24"/>
                  <w:szCs w:val="24"/>
                  <w:lang w:val="en-US" w:eastAsia="zh-CN"/>
                  <w:rPrChange w:id="330" w:author="时子延" w:date="2024-12-16T21:30:00Z">
                    <w:rPr>
                      <w:rFonts w:hint="eastAsia"/>
                      <w:bCs/>
                      <w:szCs w:val="21"/>
                      <w:lang w:val="en-US" w:eastAsia="zh-CN"/>
                    </w:rPr>
                  </w:rPrChange>
                </w:rPr>
                <w:t>，</w:t>
              </w:r>
            </w:ins>
            <w:ins w:id="332" w:author="董文杰" w:date="2024-12-16T20:11:00Z">
              <w:r>
                <w:rPr>
                  <w:rFonts w:hint="eastAsia" w:ascii="宋体" w:hAnsi="宋体" w:eastAsia="宋体" w:cs="宋体"/>
                  <w:bCs/>
                  <w:sz w:val="24"/>
                  <w:szCs w:val="24"/>
                  <w:lang w:val="en-US" w:eastAsia="zh-CN"/>
                  <w:rPrChange w:id="333" w:author="时子延" w:date="2024-12-16T21:30:00Z">
                    <w:rPr>
                      <w:rFonts w:hint="eastAsia"/>
                      <w:bCs/>
                      <w:szCs w:val="21"/>
                      <w:lang w:val="en-US" w:eastAsia="zh-CN"/>
                    </w:rPr>
                  </w:rPrChange>
                </w:rPr>
                <w:t>为今后的</w:t>
              </w:r>
            </w:ins>
            <w:ins w:id="335" w:author="董文杰" w:date="2024-12-16T20:12:00Z">
              <w:r>
                <w:rPr>
                  <w:rFonts w:hint="eastAsia" w:ascii="宋体" w:hAnsi="宋体" w:eastAsia="宋体" w:cs="宋体"/>
                  <w:bCs/>
                  <w:sz w:val="24"/>
                  <w:szCs w:val="24"/>
                  <w:lang w:val="en-US" w:eastAsia="zh-CN"/>
                  <w:rPrChange w:id="336" w:author="时子延" w:date="2024-12-16T21:30:00Z">
                    <w:rPr>
                      <w:rFonts w:hint="eastAsia"/>
                      <w:bCs/>
                      <w:szCs w:val="21"/>
                      <w:lang w:val="en-US" w:eastAsia="zh-CN"/>
                    </w:rPr>
                  </w:rPrChange>
                </w:rPr>
                <w:t>应用</w:t>
              </w:r>
            </w:ins>
            <w:ins w:id="338" w:author="董文杰" w:date="2024-12-16T20:11:00Z">
              <w:r>
                <w:rPr>
                  <w:rFonts w:hint="eastAsia" w:ascii="宋体" w:hAnsi="宋体" w:eastAsia="宋体" w:cs="宋体"/>
                  <w:bCs/>
                  <w:sz w:val="24"/>
                  <w:szCs w:val="24"/>
                  <w:lang w:val="en-US" w:eastAsia="zh-CN"/>
                  <w:rPrChange w:id="339" w:author="时子延" w:date="2024-12-16T21:30:00Z">
                    <w:rPr>
                      <w:rFonts w:hint="eastAsia"/>
                      <w:bCs/>
                      <w:szCs w:val="21"/>
                      <w:lang w:val="en-US" w:eastAsia="zh-CN"/>
                    </w:rPr>
                  </w:rPrChange>
                </w:rPr>
                <w:t>推广打好坚实基础。</w:t>
              </w:r>
            </w:ins>
          </w:p>
          <w:p>
            <w:pPr>
              <w:spacing w:before="156" w:beforeLines="50"/>
              <w:rPr>
                <w:rFonts w:hint="eastAsia"/>
                <w:b/>
                <w:sz w:val="24"/>
              </w:rPr>
            </w:pPr>
          </w:p>
          <w:p>
            <w:pPr>
              <w:spacing w:before="156" w:beforeLines="50"/>
              <w:rPr>
                <w:rFonts w:hint="eastAsia"/>
                <w:b/>
                <w:sz w:val="24"/>
              </w:rPr>
            </w:pPr>
          </w:p>
          <w:p>
            <w:pPr>
              <w:spacing w:before="156" w:beforeLines="50"/>
              <w:rPr>
                <w:rFonts w:hint="eastAsia"/>
                <w:b/>
                <w:sz w:val="24"/>
              </w:rPr>
            </w:pPr>
          </w:p>
        </w:tc>
      </w:tr>
      <w:tr>
        <w:trPr>
          <w:wBefore w:w="0" w:type="auto"/>
          <w:wAfter w:w="0" w:type="auto"/>
          <w:trHeight w:val="1395" w:hRule="atLeast"/>
          <w:trPrChange w:id="341" w:author="时子延" w:date="2024-12-16T22:21:00Z">
            <w:trPr>
              <w:wBefore w:w="0" w:type="dxa"/>
              <w:wAfter w:w="0" w:type="dxa"/>
              <w:trHeight w:val="1395" w:hRule="atLeast"/>
            </w:trPr>
          </w:trPrChange>
        </w:trPr>
        <w:tc>
          <w:tcPr>
            <w:tcW w:w="8972" w:type="dxa"/>
            <w:gridSpan w:val="13"/>
            <w:noWrap w:val="0"/>
            <w:vAlign w:val="top"/>
            <w:tcPrChange w:id="342" w:author="时子延" w:date="2024-12-16T22:21:00Z">
              <w:tcPr>
                <w:tcW w:w="8972" w:type="dxa"/>
                <w:gridSpan w:val="13"/>
                <w:noWrap w:val="0"/>
                <w:vAlign w:val="top"/>
              </w:tcPr>
            </w:tcPrChange>
          </w:tcPr>
          <w:p>
            <w:pPr>
              <w:rPr>
                <w:rFonts w:hint="eastAsia"/>
                <w:b/>
                <w:sz w:val="24"/>
              </w:rPr>
            </w:pPr>
            <w:ins w:id="343" w:author="时子延" w:date="2024-12-16T21:22:00Z">
              <w:r>
                <w:rPr>
                  <w:rFonts w:hint="eastAsia"/>
                  <w:b/>
                  <w:sz w:val="24"/>
                  <w:lang w:val="en-US" w:eastAsia="zh-CN"/>
                </w:rPr>
                <w:t>三、</w:t>
              </w:r>
            </w:ins>
            <w:r>
              <w:rPr>
                <w:rFonts w:hint="eastAsia"/>
                <w:b/>
                <w:sz w:val="24"/>
              </w:rPr>
              <w:t>项目实施方案</w:t>
            </w:r>
            <w:r>
              <w:rPr>
                <w:rFonts w:hint="eastAsia"/>
                <w:sz w:val="24"/>
              </w:rPr>
              <w:t>（包含具体的研究方案、研究方法、技术路线等）</w:t>
            </w:r>
          </w:p>
          <w:p>
            <w:pPr>
              <w:numPr>
                <w:ilvl w:val="0"/>
                <w:numId w:val="0"/>
              </w:numPr>
              <w:ind w:left="0" w:firstLine="0"/>
              <w:rPr>
                <w:rFonts w:ascii="Times New Roman" w:hAnsi="Times New Roman" w:eastAsia="宋体" w:cs="Times New Roman"/>
                <w:sz w:val="24"/>
                <w:szCs w:val="24"/>
                <w:rPrChange w:id="345" w:author="时子延" w:date="2024-12-16T21:25:00Z">
                  <w:rPr>
                    <w:szCs w:val="21"/>
                  </w:rPr>
                </w:rPrChange>
              </w:rPr>
              <w:pPrChange w:id="344" w:author="时子延" w:date="2024-12-16T21:25:00Z">
                <w:pPr/>
              </w:pPrChange>
            </w:pPr>
            <w:ins w:id="346" w:author="时子延" w:date="2024-12-16T21:25:00Z">
              <w:r>
                <w:rPr>
                  <w:rFonts w:hint="eastAsia" w:ascii="Times New Roman" w:hAnsi="Times New Roman" w:eastAsia="宋体" w:cs="Times New Roman"/>
                  <w:sz w:val="24"/>
                  <w:szCs w:val="24"/>
                  <w:lang w:val="en-US" w:eastAsia="zh-CN"/>
                </w:rPr>
                <w:t xml:space="preserve">1. </w:t>
              </w:r>
            </w:ins>
            <w:r>
              <w:rPr>
                <w:rFonts w:ascii="Times New Roman" w:hAnsi="Times New Roman" w:eastAsia="宋体" w:cs="Times New Roman"/>
                <w:b/>
                <w:bCs/>
                <w:sz w:val="24"/>
                <w:szCs w:val="24"/>
                <w:rPrChange w:id="347" w:author="时子延" w:date="2024-12-16T21:26:00Z">
                  <w:rPr>
                    <w:szCs w:val="21"/>
                  </w:rPr>
                </w:rPrChange>
              </w:rPr>
              <w:t>研究方法</w:t>
            </w:r>
            <w:r>
              <w:rPr>
                <w:rFonts w:hint="default" w:ascii="Times New Roman" w:hAnsi="Times New Roman" w:eastAsia="宋体" w:cs="Times New Roman"/>
                <w:sz w:val="24"/>
                <w:szCs w:val="24"/>
                <w:rPrChange w:id="348" w:author="时子延" w:date="2024-12-16T21:25:00Z">
                  <w:rPr>
                    <w:rFonts w:hint="eastAsia"/>
                    <w:szCs w:val="21"/>
                  </w:rPr>
                </w:rPrChange>
              </w:rPr>
              <w:t>：</w:t>
            </w:r>
          </w:p>
          <w:p>
            <w:pPr>
              <w:numPr>
                <w:ilvl w:val="0"/>
                <w:numId w:val="3"/>
                <w:ins w:id="350" w:author="时子延" w:date="2024-12-16T21:25:00Z"/>
              </w:numPr>
              <w:tabs>
                <w:tab w:val="clear" w:pos="720"/>
              </w:tabs>
              <w:rPr>
                <w:rFonts w:ascii="Times New Roman" w:hAnsi="Times New Roman" w:eastAsia="宋体" w:cs="Times New Roman"/>
                <w:sz w:val="24"/>
                <w:szCs w:val="24"/>
                <w:rPrChange w:id="351" w:author="时子延" w:date="2024-12-16T21:25:00Z">
                  <w:rPr>
                    <w:szCs w:val="21"/>
                  </w:rPr>
                </w:rPrChange>
              </w:rPr>
              <w:pPrChange w:id="349" w:author="时子延" w:date="2024-12-16T21:25:00Z">
                <w:pPr>
                  <w:numPr>
                    <w:ilvl w:val="0"/>
                    <w:numId w:val="2"/>
                  </w:numPr>
                </w:pPr>
              </w:pPrChange>
            </w:pPr>
            <w:r>
              <w:rPr>
                <w:rFonts w:hint="default" w:ascii="Times New Roman" w:hAnsi="Times New Roman" w:eastAsia="宋体" w:cs="Times New Roman"/>
                <w:b/>
                <w:bCs/>
                <w:sz w:val="24"/>
                <w:szCs w:val="24"/>
                <w:rPrChange w:id="352" w:author="时子延" w:date="2024-12-16T21:26:00Z">
                  <w:rPr>
                    <w:rFonts w:hint="eastAsia"/>
                    <w:szCs w:val="21"/>
                  </w:rPr>
                </w:rPrChange>
              </w:rPr>
              <w:t>深度学习</w:t>
            </w:r>
            <w:r>
              <w:rPr>
                <w:rFonts w:ascii="Times New Roman" w:hAnsi="Times New Roman" w:eastAsia="宋体" w:cs="Times New Roman"/>
                <w:sz w:val="24"/>
                <w:szCs w:val="24"/>
                <w:rPrChange w:id="353" w:author="时子延" w:date="2024-12-16T21:25:00Z">
                  <w:rPr>
                    <w:szCs w:val="21"/>
                  </w:rPr>
                </w:rPrChange>
              </w:rPr>
              <w:t>：利用深度学习模型（如 GLM-4、BERT、T5）进行文本处理、信息抽取、知识图谱</w:t>
            </w:r>
            <w:r>
              <w:rPr>
                <w:rFonts w:hint="default" w:ascii="Times New Roman" w:hAnsi="Times New Roman" w:eastAsia="宋体" w:cs="Times New Roman"/>
                <w:sz w:val="24"/>
                <w:szCs w:val="24"/>
                <w:rPrChange w:id="354" w:author="时子延" w:date="2024-12-16T21:25:00Z">
                  <w:rPr>
                    <w:rFonts w:hint="eastAsia"/>
                    <w:szCs w:val="21"/>
                  </w:rPr>
                </w:rPrChange>
              </w:rPr>
              <w:t>三元组生成</w:t>
            </w:r>
          </w:p>
          <w:p>
            <w:pPr>
              <w:numPr>
                <w:ilvl w:val="0"/>
                <w:numId w:val="3"/>
                <w:ins w:id="356" w:author="时子延" w:date="2024-12-16T21:25:00Z"/>
              </w:numPr>
              <w:tabs>
                <w:tab w:val="clear" w:pos="720"/>
              </w:tabs>
              <w:rPr>
                <w:rFonts w:ascii="Times New Roman" w:hAnsi="Times New Roman" w:eastAsia="宋体" w:cs="Times New Roman"/>
                <w:sz w:val="24"/>
                <w:szCs w:val="24"/>
                <w:rPrChange w:id="357" w:author="时子延" w:date="2024-12-16T21:25:00Z">
                  <w:rPr>
                    <w:szCs w:val="21"/>
                  </w:rPr>
                </w:rPrChange>
              </w:rPr>
              <w:pPrChange w:id="355" w:author="时子延" w:date="2024-12-16T21:25:00Z">
                <w:pPr>
                  <w:numPr>
                    <w:ilvl w:val="0"/>
                    <w:numId w:val="2"/>
                  </w:numPr>
                </w:pPr>
              </w:pPrChange>
            </w:pPr>
            <w:r>
              <w:rPr>
                <w:rFonts w:ascii="Times New Roman" w:hAnsi="Times New Roman" w:eastAsia="宋体" w:cs="Times New Roman"/>
                <w:b/>
                <w:bCs/>
                <w:sz w:val="24"/>
                <w:szCs w:val="24"/>
                <w:rPrChange w:id="358" w:author="时子延" w:date="2024-12-16T21:26:00Z">
                  <w:rPr>
                    <w:szCs w:val="21"/>
                  </w:rPr>
                </w:rPrChange>
              </w:rPr>
              <w:t>知识图谱</w:t>
            </w:r>
            <w:r>
              <w:rPr>
                <w:rFonts w:ascii="Times New Roman" w:hAnsi="Times New Roman" w:eastAsia="宋体" w:cs="Times New Roman"/>
                <w:sz w:val="24"/>
                <w:szCs w:val="24"/>
                <w:rPrChange w:id="359" w:author="时子延" w:date="2024-12-16T21:25:00Z">
                  <w:rPr>
                    <w:szCs w:val="21"/>
                  </w:rPr>
                </w:rPrChange>
              </w:rPr>
              <w:t>：</w:t>
            </w:r>
            <w:r>
              <w:rPr>
                <w:rFonts w:hint="default" w:ascii="Times New Roman" w:hAnsi="Times New Roman" w:eastAsia="宋体" w:cs="Times New Roman"/>
                <w:sz w:val="24"/>
                <w:szCs w:val="24"/>
                <w:rPrChange w:id="360" w:author="时子延" w:date="2024-12-16T21:25:00Z">
                  <w:rPr>
                    <w:rFonts w:hint="eastAsia"/>
                    <w:szCs w:val="21"/>
                  </w:rPr>
                </w:rPrChange>
              </w:rPr>
              <w:t>结合相关文献，</w:t>
            </w:r>
            <w:r>
              <w:rPr>
                <w:rFonts w:ascii="Times New Roman" w:hAnsi="Times New Roman" w:eastAsia="宋体" w:cs="Times New Roman"/>
                <w:sz w:val="24"/>
                <w:szCs w:val="24"/>
                <w:rPrChange w:id="361" w:author="时子延" w:date="2024-12-16T21:25:00Z">
                  <w:rPr>
                    <w:szCs w:val="21"/>
                  </w:rPr>
                </w:rPrChange>
              </w:rPr>
              <w:t>构建科学教育领域知识图谱，并</w:t>
            </w:r>
            <w:r>
              <w:rPr>
                <w:rFonts w:hint="default" w:ascii="Times New Roman" w:hAnsi="Times New Roman" w:eastAsia="宋体" w:cs="Times New Roman"/>
                <w:sz w:val="24"/>
                <w:szCs w:val="24"/>
                <w:rPrChange w:id="362" w:author="时子延" w:date="2024-12-16T21:25:00Z">
                  <w:rPr>
                    <w:rFonts w:hint="eastAsia"/>
                    <w:szCs w:val="21"/>
                  </w:rPr>
                </w:rPrChange>
              </w:rPr>
              <w:t>用COMET模型补全</w:t>
            </w:r>
            <w:r>
              <w:rPr>
                <w:rFonts w:ascii="Times New Roman" w:hAnsi="Times New Roman" w:eastAsia="宋体" w:cs="Times New Roman"/>
                <w:sz w:val="24"/>
                <w:szCs w:val="24"/>
                <w:rPrChange w:id="363" w:author="时子延" w:date="2024-12-16T21:25:00Z">
                  <w:rPr>
                    <w:szCs w:val="21"/>
                  </w:rPr>
                </w:rPrChange>
              </w:rPr>
              <w:t>。</w:t>
            </w:r>
          </w:p>
          <w:p>
            <w:pPr>
              <w:numPr>
                <w:ilvl w:val="0"/>
                <w:numId w:val="3"/>
                <w:ins w:id="365" w:author="时子延" w:date="2024-12-16T21:25:00Z"/>
              </w:numPr>
              <w:tabs>
                <w:tab w:val="clear" w:pos="720"/>
              </w:tabs>
              <w:rPr>
                <w:rFonts w:ascii="Times New Roman" w:hAnsi="Times New Roman" w:eastAsia="宋体" w:cs="Times New Roman"/>
                <w:sz w:val="24"/>
                <w:szCs w:val="24"/>
                <w:rPrChange w:id="366" w:author="时子延" w:date="2024-12-16T21:25:00Z">
                  <w:rPr>
                    <w:szCs w:val="21"/>
                  </w:rPr>
                </w:rPrChange>
              </w:rPr>
              <w:pPrChange w:id="364" w:author="时子延" w:date="2024-12-16T21:25:00Z">
                <w:pPr>
                  <w:numPr>
                    <w:ilvl w:val="0"/>
                    <w:numId w:val="2"/>
                  </w:numPr>
                </w:pPr>
              </w:pPrChange>
            </w:pPr>
            <w:r>
              <w:rPr>
                <w:rFonts w:hint="default" w:ascii="Times New Roman" w:hAnsi="Times New Roman" w:eastAsia="宋体" w:cs="Times New Roman"/>
                <w:b/>
                <w:bCs/>
                <w:sz w:val="24"/>
                <w:szCs w:val="24"/>
                <w:rPrChange w:id="367" w:author="时子延" w:date="2024-12-16T21:26:00Z">
                  <w:rPr>
                    <w:rFonts w:hint="eastAsia"/>
                    <w:szCs w:val="21"/>
                  </w:rPr>
                </w:rPrChange>
              </w:rPr>
              <w:t>RAG</w:t>
            </w:r>
            <w:r>
              <w:rPr>
                <w:rFonts w:hint="default" w:ascii="Times New Roman" w:hAnsi="Times New Roman" w:eastAsia="宋体" w:cs="Times New Roman"/>
                <w:sz w:val="24"/>
                <w:szCs w:val="24"/>
                <w:rPrChange w:id="368" w:author="时子延" w:date="2024-12-16T21:25:00Z">
                  <w:rPr>
                    <w:rFonts w:hint="eastAsia"/>
                    <w:szCs w:val="21"/>
                  </w:rPr>
                </w:rPrChange>
              </w:rPr>
              <w:t>:基于fassis检索与RAG框架优化，改进原有知识检索增强。</w:t>
            </w:r>
          </w:p>
          <w:p>
            <w:pPr>
              <w:numPr>
                <w:ilvl w:val="0"/>
                <w:numId w:val="3"/>
                <w:ins w:id="370" w:author="时子延" w:date="2024-12-16T21:25:00Z"/>
              </w:numPr>
              <w:tabs>
                <w:tab w:val="clear" w:pos="720"/>
              </w:tabs>
              <w:rPr>
                <w:rFonts w:ascii="Times New Roman" w:hAnsi="Times New Roman" w:eastAsia="宋体" w:cs="Times New Roman"/>
                <w:sz w:val="24"/>
                <w:szCs w:val="24"/>
                <w:rPrChange w:id="371" w:author="时子延" w:date="2024-12-16T21:25:00Z">
                  <w:rPr>
                    <w:szCs w:val="21"/>
                  </w:rPr>
                </w:rPrChange>
              </w:rPr>
              <w:pPrChange w:id="369" w:author="时子延" w:date="2024-12-16T21:25:00Z">
                <w:pPr>
                  <w:numPr>
                    <w:ilvl w:val="0"/>
                    <w:numId w:val="2"/>
                  </w:numPr>
                </w:pPr>
              </w:pPrChange>
            </w:pPr>
            <w:r>
              <w:rPr>
                <w:rFonts w:ascii="Times New Roman" w:hAnsi="Times New Roman" w:eastAsia="宋体" w:cs="Times New Roman"/>
                <w:b/>
                <w:bCs/>
                <w:sz w:val="24"/>
                <w:szCs w:val="24"/>
                <w:rPrChange w:id="372" w:author="时子延" w:date="2024-12-16T21:26:00Z">
                  <w:rPr>
                    <w:szCs w:val="21"/>
                  </w:rPr>
                </w:rPrChange>
              </w:rPr>
              <w:t>实验和评估</w:t>
            </w:r>
            <w:r>
              <w:rPr>
                <w:rFonts w:ascii="Times New Roman" w:hAnsi="Times New Roman" w:eastAsia="宋体" w:cs="Times New Roman"/>
                <w:sz w:val="24"/>
                <w:szCs w:val="24"/>
                <w:rPrChange w:id="373" w:author="时子延" w:date="2024-12-16T21:25:00Z">
                  <w:rPr>
                    <w:szCs w:val="21"/>
                  </w:rPr>
                </w:rPrChange>
              </w:rPr>
              <w:t>：通过实验验证方法的有效性，并</w:t>
            </w:r>
            <w:r>
              <w:rPr>
                <w:rFonts w:hint="default" w:ascii="Times New Roman" w:hAnsi="Times New Roman" w:eastAsia="宋体" w:cs="Times New Roman"/>
                <w:sz w:val="24"/>
                <w:szCs w:val="24"/>
                <w:rPrChange w:id="374" w:author="时子延" w:date="2024-12-16T21:25:00Z">
                  <w:rPr>
                    <w:rFonts w:hint="eastAsia"/>
                    <w:szCs w:val="21"/>
                  </w:rPr>
                </w:rPrChange>
              </w:rPr>
              <w:t>通过构建benchmark</w:t>
            </w:r>
            <w:r>
              <w:rPr>
                <w:rFonts w:ascii="Times New Roman" w:hAnsi="Times New Roman" w:eastAsia="宋体" w:cs="Times New Roman"/>
                <w:sz w:val="24"/>
                <w:szCs w:val="24"/>
                <w:rPrChange w:id="375" w:author="时子延" w:date="2024-12-16T21:25:00Z">
                  <w:rPr>
                    <w:szCs w:val="21"/>
                  </w:rPr>
                </w:rPrChange>
              </w:rPr>
              <w:t>使用评估指标进行性能评估。</w:t>
            </w:r>
          </w:p>
          <w:p>
            <w:pPr>
              <w:numPr>
                <w:ilvl w:val="0"/>
                <w:numId w:val="3"/>
                <w:ins w:id="377" w:author="时子延" w:date="2024-12-16T21:25:00Z"/>
              </w:numPr>
              <w:ind w:left="0"/>
              <w:rPr>
                <w:rFonts w:hint="default" w:ascii="Times New Roman" w:hAnsi="Times New Roman" w:eastAsia="宋体" w:cs="Times New Roman"/>
                <w:sz w:val="24"/>
                <w:szCs w:val="24"/>
                <w:rPrChange w:id="378" w:author="时子延" w:date="2024-12-16T21:25:00Z">
                  <w:rPr>
                    <w:rFonts w:hint="eastAsia"/>
                    <w:szCs w:val="21"/>
                  </w:rPr>
                </w:rPrChange>
              </w:rPr>
              <w:pPrChange w:id="376" w:author="时子延" w:date="2024-12-16T21:25:00Z">
                <w:pPr>
                  <w:ind w:left="720"/>
                </w:pPr>
              </w:pPrChange>
            </w:pPr>
          </w:p>
          <w:p>
            <w:pPr>
              <w:numPr>
                <w:ilvl w:val="0"/>
                <w:numId w:val="4"/>
                <w:ins w:id="380" w:author="时子延" w:date="2024-12-16T21:25:00Z"/>
              </w:numPr>
              <w:ind w:left="0" w:firstLine="0"/>
              <w:rPr>
                <w:ins w:id="381" w:author="时子延" w:date="2024-12-16T21:25:00Z"/>
                <w:rFonts w:hint="default" w:ascii="Times New Roman" w:hAnsi="Times New Roman" w:eastAsia="宋体" w:cs="Times New Roman"/>
                <w:sz w:val="24"/>
                <w:szCs w:val="24"/>
              </w:rPr>
              <w:pPrChange w:id="379" w:author="时子延" w:date="2024-12-16T21:25:00Z">
                <w:pPr/>
              </w:pPrChange>
            </w:pPr>
            <w:r>
              <w:rPr>
                <w:rFonts w:ascii="Times New Roman" w:hAnsi="Times New Roman" w:eastAsia="宋体" w:cs="Times New Roman"/>
                <w:b/>
                <w:bCs/>
                <w:sz w:val="24"/>
                <w:szCs w:val="24"/>
                <w:rPrChange w:id="382" w:author="时子延" w:date="2024-12-16T21:26:00Z">
                  <w:rPr>
                    <w:szCs w:val="21"/>
                  </w:rPr>
                </w:rPrChange>
              </w:rPr>
              <w:t>技术路线</w:t>
            </w:r>
            <w:r>
              <w:rPr>
                <w:rFonts w:hint="default" w:ascii="Times New Roman" w:hAnsi="Times New Roman" w:eastAsia="宋体" w:cs="Times New Roman"/>
                <w:sz w:val="24"/>
                <w:szCs w:val="24"/>
                <w:rPrChange w:id="383" w:author="时子延" w:date="2024-12-16T21:25:00Z">
                  <w:rPr>
                    <w:rFonts w:hint="eastAsia"/>
                    <w:szCs w:val="21"/>
                  </w:rPr>
                </w:rPrChange>
              </w:rPr>
              <w:t>:</w:t>
            </w:r>
          </w:p>
          <w:p>
            <w:pPr>
              <w:numPr>
                <w:ilvl w:val="0"/>
                <w:numId w:val="0"/>
              </w:numPr>
              <w:ind w:left="0" w:firstLine="0"/>
              <w:rPr>
                <w:ins w:id="385" w:author="时子延" w:date="2024-12-16T21:29:00Z"/>
                <w:rFonts w:hint="default" w:ascii="Times New Roman" w:hAnsi="Times New Roman" w:eastAsia="宋体" w:cs="Times New Roman"/>
                <w:b/>
                <w:bCs/>
                <w:sz w:val="24"/>
                <w:szCs w:val="24"/>
              </w:rPr>
              <w:pPrChange w:id="384" w:author="时子延" w:date="2024-12-16T21:29:00Z">
                <w:pPr/>
              </w:pPrChange>
            </w:pPr>
          </w:p>
          <w:p>
            <w:pPr>
              <w:numPr>
                <w:ilvl w:val="0"/>
                <w:numId w:val="4"/>
                <w:ins w:id="387" w:author="时子延" w:date="2024-12-16T21:25:00Z"/>
              </w:numPr>
              <w:ind w:left="0" w:firstLine="0"/>
              <w:rPr>
                <w:del w:id="388" w:author="时子延" w:date="2024-12-16T21:25:00Z"/>
                <w:rFonts w:hint="default" w:ascii="Times New Roman" w:hAnsi="Times New Roman" w:eastAsia="宋体" w:cs="Times New Roman"/>
                <w:b/>
                <w:bCs/>
                <w:sz w:val="24"/>
                <w:szCs w:val="24"/>
                <w:rPrChange w:id="389" w:author="时子延" w:date="2024-12-16T21:26:00Z">
                  <w:rPr>
                    <w:del w:id="390" w:author="时子延" w:date="2024-12-16T21:25:00Z"/>
                    <w:rFonts w:hint="eastAsia"/>
                    <w:szCs w:val="21"/>
                  </w:rPr>
                </w:rPrChange>
              </w:rPr>
              <w:pPrChange w:id="386" w:author="时子延" w:date="2024-12-16T21:25:00Z">
                <w:pPr/>
              </w:pPrChange>
            </w:pPr>
            <w:ins w:id="391" w:author="时子延" w:date="2024-12-16T21:26:00Z">
              <w:r>
                <w:rPr>
                  <w:rFonts w:hint="eastAsia" w:ascii="Times New Roman" w:hAnsi="Times New Roman" w:eastAsia="宋体" w:cs="Times New Roman"/>
                  <w:sz w:val="24"/>
                  <w:szCs w:val="24"/>
                  <w:lang w:val="en-US" w:eastAsia="zh-CN"/>
                </w:rPr>
                <w:t xml:space="preserve">2.1 </w:t>
              </w:r>
            </w:ins>
          </w:p>
          <w:p>
            <w:pPr>
              <w:numPr>
                <w:ilvl w:val="0"/>
                <w:numId w:val="0"/>
              </w:numPr>
              <w:tabs>
                <w:tab w:val="left" w:pos="720"/>
              </w:tabs>
              <w:ind w:left="0" w:firstLine="0"/>
              <w:rPr>
                <w:rFonts w:ascii="Times New Roman" w:hAnsi="Times New Roman" w:eastAsia="宋体" w:cs="Times New Roman"/>
                <w:sz w:val="24"/>
                <w:szCs w:val="24"/>
                <w:rPrChange w:id="393" w:author="时子延" w:date="2024-12-16T21:25:00Z">
                  <w:rPr>
                    <w:szCs w:val="21"/>
                  </w:rPr>
                </w:rPrChange>
              </w:rPr>
              <w:pPrChange w:id="392" w:author="时子延" w:date="2024-12-16T21:25:00Z">
                <w:pPr>
                  <w:numPr>
                    <w:ilvl w:val="0"/>
                    <w:numId w:val="5"/>
                  </w:numPr>
                </w:pPr>
              </w:pPrChange>
            </w:pPr>
            <w:r>
              <w:rPr>
                <w:rFonts w:ascii="Times New Roman" w:hAnsi="Times New Roman" w:eastAsia="宋体" w:cs="Times New Roman"/>
                <w:b/>
                <w:bCs/>
                <w:sz w:val="24"/>
                <w:szCs w:val="24"/>
                <w:rPrChange w:id="394" w:author="时子延" w:date="2024-12-16T21:26:00Z">
                  <w:rPr>
                    <w:szCs w:val="21"/>
                  </w:rPr>
                </w:rPrChange>
              </w:rPr>
              <w:t>文本处理</w:t>
            </w:r>
            <w:r>
              <w:rPr>
                <w:rFonts w:ascii="Times New Roman" w:hAnsi="Times New Roman" w:eastAsia="宋体" w:cs="Times New Roman"/>
                <w:sz w:val="24"/>
                <w:szCs w:val="24"/>
                <w:rPrChange w:id="395" w:author="时子延" w:date="2024-12-16T21:25:00Z">
                  <w:rPr>
                    <w:szCs w:val="21"/>
                  </w:rPr>
                </w:rPrChange>
              </w:rPr>
              <w:t>：</w:t>
            </w:r>
          </w:p>
          <w:p>
            <w:pPr>
              <w:numPr>
                <w:ilvl w:val="0"/>
                <w:numId w:val="3"/>
                <w:ins w:id="397" w:author="时子延" w:date="2024-12-16T21:25:00Z"/>
              </w:numPr>
              <w:rPr>
                <w:rFonts w:ascii="Times New Roman" w:hAnsi="Times New Roman" w:eastAsia="宋体" w:cs="Times New Roman"/>
                <w:sz w:val="24"/>
                <w:szCs w:val="24"/>
                <w:rPrChange w:id="398" w:author="时子延" w:date="2024-12-16T21:25:00Z">
                  <w:rPr>
                    <w:szCs w:val="21"/>
                  </w:rPr>
                </w:rPrChange>
              </w:rPr>
              <w:pPrChange w:id="396" w:author="时子延" w:date="2024-12-16T21:25:00Z">
                <w:pPr>
                  <w:numPr>
                    <w:ilvl w:val="1"/>
                    <w:numId w:val="5"/>
                  </w:numPr>
                </w:pPr>
              </w:pPrChange>
            </w:pPr>
            <w:r>
              <w:rPr>
                <w:rFonts w:ascii="Times New Roman" w:hAnsi="Times New Roman" w:eastAsia="宋体" w:cs="Times New Roman"/>
                <w:sz w:val="24"/>
                <w:szCs w:val="24"/>
                <w:rPrChange w:id="399" w:author="时子延" w:date="2024-12-16T21:25:00Z">
                  <w:rPr>
                    <w:szCs w:val="21"/>
                  </w:rPr>
                </w:rPrChange>
              </w:rPr>
              <w:t>利用 GLM-4、BERT 等预训练模型进行文本表示和语义理解。</w:t>
            </w:r>
          </w:p>
          <w:p>
            <w:pPr>
              <w:numPr>
                <w:ilvl w:val="0"/>
                <w:numId w:val="3"/>
                <w:ins w:id="401" w:author="时子延" w:date="2024-12-16T21:25:00Z"/>
              </w:numPr>
              <w:rPr>
                <w:rFonts w:ascii="Times New Roman" w:hAnsi="Times New Roman" w:eastAsia="宋体" w:cs="Times New Roman"/>
                <w:sz w:val="24"/>
                <w:szCs w:val="24"/>
                <w:rPrChange w:id="402" w:author="时子延" w:date="2024-12-16T21:25:00Z">
                  <w:rPr>
                    <w:szCs w:val="21"/>
                  </w:rPr>
                </w:rPrChange>
              </w:rPr>
              <w:pPrChange w:id="400" w:author="时子延" w:date="2024-12-16T21:25:00Z">
                <w:pPr>
                  <w:numPr>
                    <w:ilvl w:val="1"/>
                    <w:numId w:val="5"/>
                  </w:numPr>
                </w:pPr>
              </w:pPrChange>
            </w:pPr>
            <w:r>
              <w:rPr>
                <w:rFonts w:ascii="Times New Roman" w:hAnsi="Times New Roman" w:eastAsia="宋体" w:cs="Times New Roman"/>
                <w:sz w:val="24"/>
                <w:szCs w:val="24"/>
                <w:rPrChange w:id="403" w:author="时子延" w:date="2024-12-16T21:25:00Z">
                  <w:rPr>
                    <w:szCs w:val="21"/>
                  </w:rPr>
                </w:rPrChange>
              </w:rPr>
              <w:t>使用句法分析技术进行句子成分分析和依存关系识别。</w:t>
            </w:r>
          </w:p>
          <w:p>
            <w:pPr>
              <w:numPr>
                <w:ilvl w:val="0"/>
                <w:numId w:val="3"/>
                <w:ins w:id="405" w:author="时子延" w:date="2024-12-16T21:26:00Z"/>
              </w:numPr>
              <w:rPr>
                <w:ins w:id="406" w:author="时子延" w:date="2024-12-16T21:26:00Z"/>
                <w:rFonts w:ascii="Times New Roman" w:hAnsi="Times New Roman" w:eastAsia="宋体" w:cs="Times New Roman"/>
                <w:sz w:val="24"/>
                <w:szCs w:val="24"/>
              </w:rPr>
              <w:pPrChange w:id="404" w:author="时子延" w:date="2024-12-16T21:25:00Z">
                <w:pPr>
                  <w:numPr>
                    <w:ilvl w:val="1"/>
                    <w:numId w:val="5"/>
                  </w:numPr>
                </w:pPr>
              </w:pPrChange>
            </w:pPr>
            <w:r>
              <w:rPr>
                <w:rFonts w:ascii="Times New Roman" w:hAnsi="Times New Roman" w:eastAsia="宋体" w:cs="Times New Roman"/>
                <w:sz w:val="24"/>
                <w:szCs w:val="24"/>
                <w:rPrChange w:id="407" w:author="时子延" w:date="2024-12-16T21:25:00Z">
                  <w:rPr>
                    <w:szCs w:val="21"/>
                  </w:rPr>
                </w:rPrChange>
              </w:rPr>
              <w:t>应用命名实体识别技术识别文本中的实体信息。</w:t>
            </w:r>
          </w:p>
          <w:p>
            <w:pPr>
              <w:numPr>
                <w:ilvl w:val="0"/>
                <w:numId w:val="0"/>
              </w:numPr>
              <w:tabs>
                <w:tab w:val="left" w:pos="1440"/>
              </w:tabs>
              <w:ind w:left="0" w:firstLine="0"/>
              <w:rPr>
                <w:del w:id="409" w:author="时子延" w:date="2024-12-16T21:26:00Z"/>
                <w:rFonts w:hint="default" w:ascii="Times New Roman" w:hAnsi="Times New Roman" w:eastAsia="宋体" w:cs="Times New Roman"/>
                <w:b/>
                <w:bCs/>
                <w:sz w:val="24"/>
                <w:szCs w:val="24"/>
                <w:rPrChange w:id="410" w:author="时子延" w:date="2024-12-16T21:26:00Z">
                  <w:rPr>
                    <w:del w:id="411" w:author="时子延" w:date="2024-12-16T21:26:00Z"/>
                    <w:szCs w:val="21"/>
                  </w:rPr>
                </w:rPrChange>
              </w:rPr>
              <w:pPrChange w:id="408" w:author="时子延" w:date="2024-12-16T21:29:00Z">
                <w:pPr>
                  <w:numPr>
                    <w:ilvl w:val="1"/>
                    <w:numId w:val="5"/>
                  </w:numPr>
                </w:pPr>
              </w:pPrChange>
            </w:pPr>
            <w:ins w:id="412" w:author="时子延" w:date="2024-12-16T21:26:00Z">
              <w:r>
                <w:rPr>
                  <w:rFonts w:hint="eastAsia" w:ascii="Times New Roman" w:hAnsi="Times New Roman" w:eastAsia="宋体" w:cs="Times New Roman"/>
                  <w:sz w:val="24"/>
                  <w:szCs w:val="24"/>
                  <w:lang w:val="en-US" w:eastAsia="zh-CN"/>
                </w:rPr>
                <w:t xml:space="preserve">2.2 </w:t>
              </w:r>
            </w:ins>
          </w:p>
          <w:p>
            <w:pPr>
              <w:numPr>
                <w:ilvl w:val="0"/>
                <w:numId w:val="0"/>
              </w:numPr>
              <w:tabs>
                <w:tab w:val="left" w:pos="720"/>
              </w:tabs>
              <w:ind w:left="0" w:firstLine="0"/>
              <w:rPr>
                <w:rFonts w:ascii="Times New Roman" w:hAnsi="Times New Roman" w:eastAsia="宋体" w:cs="Times New Roman"/>
                <w:sz w:val="24"/>
                <w:szCs w:val="24"/>
                <w:rPrChange w:id="414" w:author="时子延" w:date="2024-12-16T21:25:00Z">
                  <w:rPr>
                    <w:szCs w:val="21"/>
                  </w:rPr>
                </w:rPrChange>
              </w:rPr>
              <w:pPrChange w:id="413" w:author="时子延" w:date="2024-12-16T21:29:00Z">
                <w:pPr>
                  <w:numPr>
                    <w:ilvl w:val="0"/>
                    <w:numId w:val="5"/>
                  </w:numPr>
                </w:pPr>
              </w:pPrChange>
            </w:pPr>
            <w:r>
              <w:rPr>
                <w:rFonts w:ascii="Times New Roman" w:hAnsi="Times New Roman" w:eastAsia="宋体" w:cs="Times New Roman"/>
                <w:b/>
                <w:bCs/>
                <w:sz w:val="24"/>
                <w:szCs w:val="24"/>
                <w:rPrChange w:id="415" w:author="时子延" w:date="2024-12-16T21:26:00Z">
                  <w:rPr>
                    <w:szCs w:val="21"/>
                  </w:rPr>
                </w:rPrChange>
              </w:rPr>
              <w:t>信息抽取</w:t>
            </w:r>
            <w:r>
              <w:rPr>
                <w:rFonts w:ascii="Times New Roman" w:hAnsi="Times New Roman" w:eastAsia="宋体" w:cs="Times New Roman"/>
                <w:sz w:val="24"/>
                <w:szCs w:val="24"/>
                <w:rPrChange w:id="416" w:author="时子延" w:date="2024-12-16T21:25:00Z">
                  <w:rPr>
                    <w:szCs w:val="21"/>
                  </w:rPr>
                </w:rPrChange>
              </w:rPr>
              <w:t>：</w:t>
            </w:r>
          </w:p>
          <w:p>
            <w:pPr>
              <w:numPr>
                <w:ilvl w:val="0"/>
                <w:numId w:val="3"/>
                <w:ins w:id="418" w:author="时子延" w:date="2024-12-16T21:25:00Z"/>
              </w:numPr>
              <w:rPr>
                <w:rFonts w:ascii="Times New Roman" w:hAnsi="Times New Roman" w:eastAsia="宋体" w:cs="Times New Roman"/>
                <w:sz w:val="24"/>
                <w:szCs w:val="24"/>
                <w:rPrChange w:id="419" w:author="时子延" w:date="2024-12-16T21:25:00Z">
                  <w:rPr>
                    <w:szCs w:val="21"/>
                  </w:rPr>
                </w:rPrChange>
              </w:rPr>
              <w:pPrChange w:id="417" w:author="时子延" w:date="2024-12-16T21:25:00Z">
                <w:pPr>
                  <w:numPr>
                    <w:ilvl w:val="1"/>
                    <w:numId w:val="5"/>
                  </w:numPr>
                </w:pPr>
              </w:pPrChange>
            </w:pPr>
            <w:r>
              <w:rPr>
                <w:rFonts w:ascii="Times New Roman" w:hAnsi="Times New Roman" w:eastAsia="宋体" w:cs="Times New Roman"/>
                <w:sz w:val="24"/>
                <w:szCs w:val="24"/>
                <w:rPrChange w:id="420" w:author="时子延" w:date="2024-12-16T21:25:00Z">
                  <w:rPr>
                    <w:szCs w:val="21"/>
                  </w:rPr>
                </w:rPrChange>
              </w:rPr>
              <w:t>利用 T5</w:t>
            </w:r>
            <w:r>
              <w:rPr>
                <w:rFonts w:hint="default" w:ascii="Times New Roman" w:hAnsi="Times New Roman" w:eastAsia="宋体" w:cs="Times New Roman"/>
                <w:sz w:val="24"/>
                <w:szCs w:val="24"/>
                <w:rPrChange w:id="421" w:author="时子延" w:date="2024-12-16T21:25:00Z">
                  <w:rPr>
                    <w:rFonts w:hint="eastAsia"/>
                    <w:szCs w:val="21"/>
                  </w:rPr>
                </w:rPrChange>
              </w:rPr>
              <w:t>，GLM-4</w:t>
            </w:r>
            <w:r>
              <w:rPr>
                <w:rFonts w:ascii="Times New Roman" w:hAnsi="Times New Roman" w:eastAsia="宋体" w:cs="Times New Roman"/>
                <w:sz w:val="24"/>
                <w:szCs w:val="24"/>
                <w:rPrChange w:id="422" w:author="时子延" w:date="2024-12-16T21:25:00Z">
                  <w:rPr>
                    <w:szCs w:val="21"/>
                  </w:rPr>
                </w:rPrChange>
              </w:rPr>
              <w:t xml:space="preserve"> 等预训练模型进行关系抽取，识别实体之间的关系。</w:t>
            </w:r>
          </w:p>
          <w:p>
            <w:pPr>
              <w:numPr>
                <w:ilvl w:val="0"/>
                <w:numId w:val="3"/>
                <w:ins w:id="424" w:author="时子延" w:date="2024-12-16T21:25:00Z"/>
              </w:numPr>
              <w:rPr>
                <w:rFonts w:ascii="Times New Roman" w:hAnsi="Times New Roman" w:eastAsia="宋体" w:cs="Times New Roman"/>
                <w:sz w:val="24"/>
                <w:szCs w:val="24"/>
                <w:rPrChange w:id="425" w:author="时子延" w:date="2024-12-16T21:25:00Z">
                  <w:rPr>
                    <w:szCs w:val="21"/>
                  </w:rPr>
                </w:rPrChange>
              </w:rPr>
              <w:pPrChange w:id="423" w:author="时子延" w:date="2024-12-16T21:25:00Z">
                <w:pPr>
                  <w:numPr>
                    <w:ilvl w:val="1"/>
                    <w:numId w:val="5"/>
                  </w:numPr>
                </w:pPr>
              </w:pPrChange>
            </w:pPr>
            <w:r>
              <w:rPr>
                <w:rFonts w:ascii="Times New Roman" w:hAnsi="Times New Roman" w:eastAsia="宋体" w:cs="Times New Roman"/>
                <w:sz w:val="24"/>
                <w:szCs w:val="24"/>
                <w:rPrChange w:id="426" w:author="时子延" w:date="2024-12-16T21:25:00Z">
                  <w:rPr>
                    <w:szCs w:val="21"/>
                  </w:rPr>
                </w:rPrChange>
              </w:rPr>
              <w:t>使用知识图谱嵌入技术将实体和关系映射到低维向量空间。</w:t>
            </w:r>
          </w:p>
          <w:p>
            <w:pPr>
              <w:numPr>
                <w:ilvl w:val="0"/>
                <w:numId w:val="0"/>
              </w:numPr>
              <w:tabs>
                <w:tab w:val="left" w:pos="720"/>
              </w:tabs>
              <w:ind w:left="0" w:firstLine="0"/>
              <w:rPr>
                <w:rFonts w:ascii="Times New Roman" w:hAnsi="Times New Roman" w:eastAsia="宋体" w:cs="Times New Roman"/>
                <w:sz w:val="24"/>
                <w:szCs w:val="24"/>
                <w:rPrChange w:id="428" w:author="时子延" w:date="2024-12-16T21:25:00Z">
                  <w:rPr>
                    <w:szCs w:val="21"/>
                  </w:rPr>
                </w:rPrChange>
              </w:rPr>
              <w:pPrChange w:id="427" w:author="时子延" w:date="2024-12-16T21:29:00Z">
                <w:pPr>
                  <w:numPr>
                    <w:ilvl w:val="0"/>
                    <w:numId w:val="5"/>
                  </w:numPr>
                </w:pPr>
              </w:pPrChange>
            </w:pPr>
            <w:ins w:id="429" w:author="时子延" w:date="2024-12-16T21:27:00Z">
              <w:r>
                <w:rPr>
                  <w:rFonts w:hint="eastAsia" w:ascii="Times New Roman" w:hAnsi="Times New Roman" w:eastAsia="宋体" w:cs="Times New Roman"/>
                  <w:sz w:val="24"/>
                  <w:szCs w:val="24"/>
                  <w:lang w:val="en-US" w:eastAsia="zh-CN"/>
                </w:rPr>
                <w:t>2.3</w:t>
              </w:r>
            </w:ins>
            <w:r>
              <w:rPr>
                <w:rFonts w:ascii="Times New Roman" w:hAnsi="Times New Roman" w:eastAsia="宋体" w:cs="Times New Roman"/>
                <w:b/>
                <w:bCs/>
                <w:sz w:val="24"/>
                <w:szCs w:val="24"/>
                <w:rPrChange w:id="430" w:author="时子延" w:date="2024-12-16T21:27:00Z">
                  <w:rPr>
                    <w:szCs w:val="21"/>
                  </w:rPr>
                </w:rPrChange>
              </w:rPr>
              <w:t>知识图谱构建</w:t>
            </w:r>
            <w:r>
              <w:rPr>
                <w:rFonts w:ascii="Times New Roman" w:hAnsi="Times New Roman" w:eastAsia="宋体" w:cs="Times New Roman"/>
                <w:sz w:val="24"/>
                <w:szCs w:val="24"/>
                <w:rPrChange w:id="431" w:author="时子延" w:date="2024-12-16T21:25:00Z">
                  <w:rPr>
                    <w:szCs w:val="21"/>
                  </w:rPr>
                </w:rPrChange>
              </w:rPr>
              <w:t>：</w:t>
            </w:r>
          </w:p>
          <w:p>
            <w:pPr>
              <w:numPr>
                <w:ilvl w:val="0"/>
                <w:numId w:val="3"/>
                <w:ins w:id="433" w:author="时子延" w:date="2024-12-16T21:25:00Z"/>
              </w:numPr>
              <w:rPr>
                <w:rFonts w:ascii="Times New Roman" w:hAnsi="Times New Roman" w:eastAsia="宋体" w:cs="Times New Roman"/>
                <w:sz w:val="24"/>
                <w:szCs w:val="24"/>
                <w:rPrChange w:id="434" w:author="时子延" w:date="2024-12-16T21:25:00Z">
                  <w:rPr>
                    <w:szCs w:val="21"/>
                  </w:rPr>
                </w:rPrChange>
              </w:rPr>
              <w:pPrChange w:id="432" w:author="时子延" w:date="2024-12-16T21:25:00Z">
                <w:pPr>
                  <w:numPr>
                    <w:ilvl w:val="1"/>
                    <w:numId w:val="5"/>
                  </w:numPr>
                </w:pPr>
              </w:pPrChange>
            </w:pPr>
            <w:r>
              <w:rPr>
                <w:rFonts w:ascii="Times New Roman" w:hAnsi="Times New Roman" w:eastAsia="宋体" w:cs="Times New Roman"/>
                <w:sz w:val="24"/>
                <w:szCs w:val="24"/>
                <w:rPrChange w:id="435" w:author="时子延" w:date="2024-12-16T21:25:00Z">
                  <w:rPr>
                    <w:szCs w:val="21"/>
                  </w:rPr>
                </w:rPrChange>
              </w:rPr>
              <w:t>基于信息抽取结果，构建科学教育领域知识图谱。</w:t>
            </w:r>
          </w:p>
          <w:p>
            <w:pPr>
              <w:numPr>
                <w:ilvl w:val="0"/>
                <w:numId w:val="3"/>
                <w:ins w:id="437" w:author="时子延" w:date="2024-12-16T21:25:00Z"/>
              </w:numPr>
              <w:rPr>
                <w:rFonts w:ascii="Times New Roman" w:hAnsi="Times New Roman" w:eastAsia="宋体" w:cs="Times New Roman"/>
                <w:sz w:val="24"/>
                <w:szCs w:val="24"/>
                <w:rPrChange w:id="438" w:author="时子延" w:date="2024-12-16T21:25:00Z">
                  <w:rPr>
                    <w:szCs w:val="21"/>
                  </w:rPr>
                </w:rPrChange>
              </w:rPr>
              <w:pPrChange w:id="436" w:author="时子延" w:date="2024-12-16T21:25:00Z">
                <w:pPr>
                  <w:numPr>
                    <w:ilvl w:val="1"/>
                    <w:numId w:val="5"/>
                  </w:numPr>
                </w:pPr>
              </w:pPrChange>
            </w:pPr>
            <w:r>
              <w:rPr>
                <w:rFonts w:ascii="Times New Roman" w:hAnsi="Times New Roman" w:eastAsia="宋体" w:cs="Times New Roman"/>
                <w:sz w:val="24"/>
                <w:szCs w:val="24"/>
                <w:rPrChange w:id="439" w:author="时子延" w:date="2024-12-16T21:25:00Z">
                  <w:rPr>
                    <w:szCs w:val="21"/>
                  </w:rPr>
                </w:rPrChange>
              </w:rPr>
              <w:t>使用图神经网络</w:t>
            </w:r>
            <w:r>
              <w:rPr>
                <w:rFonts w:hint="default" w:ascii="Times New Roman" w:hAnsi="Times New Roman" w:eastAsia="宋体" w:cs="Times New Roman"/>
                <w:sz w:val="24"/>
                <w:szCs w:val="24"/>
                <w:rPrChange w:id="440" w:author="时子延" w:date="2024-12-16T21:25:00Z">
                  <w:rPr>
                    <w:rFonts w:hint="eastAsia"/>
                    <w:szCs w:val="21"/>
                  </w:rPr>
                </w:rPrChange>
              </w:rPr>
              <w:t>（COMET）</w:t>
            </w:r>
            <w:r>
              <w:rPr>
                <w:rFonts w:ascii="Times New Roman" w:hAnsi="Times New Roman" w:eastAsia="宋体" w:cs="Times New Roman"/>
                <w:sz w:val="24"/>
                <w:szCs w:val="24"/>
                <w:rPrChange w:id="441" w:author="时子延" w:date="2024-12-16T21:25:00Z">
                  <w:rPr>
                    <w:szCs w:val="21"/>
                  </w:rPr>
                </w:rPrChange>
              </w:rPr>
              <w:t>等技术进行知识图谱的推理和扩展。</w:t>
            </w:r>
          </w:p>
          <w:p>
            <w:pPr>
              <w:numPr>
                <w:ilvl w:val="0"/>
                <w:numId w:val="0"/>
              </w:numPr>
              <w:tabs>
                <w:tab w:val="left" w:pos="720"/>
              </w:tabs>
              <w:ind w:left="0" w:firstLine="0"/>
              <w:rPr>
                <w:rFonts w:ascii="Times New Roman" w:hAnsi="Times New Roman" w:eastAsia="宋体" w:cs="Times New Roman"/>
                <w:b/>
                <w:bCs/>
                <w:sz w:val="24"/>
                <w:szCs w:val="24"/>
                <w:rPrChange w:id="443" w:author="时子延" w:date="2024-12-16T21:27:00Z">
                  <w:rPr>
                    <w:szCs w:val="21"/>
                  </w:rPr>
                </w:rPrChange>
              </w:rPr>
              <w:pPrChange w:id="442" w:author="时子延" w:date="2024-12-16T21:29:00Z">
                <w:pPr>
                  <w:numPr>
                    <w:ilvl w:val="0"/>
                    <w:numId w:val="5"/>
                  </w:numPr>
                </w:pPr>
              </w:pPrChange>
            </w:pPr>
            <w:ins w:id="444" w:author="时子延" w:date="2024-12-16T21:27:00Z">
              <w:r>
                <w:rPr>
                  <w:rFonts w:hint="eastAsia" w:ascii="Times New Roman" w:hAnsi="Times New Roman" w:eastAsia="宋体" w:cs="Times New Roman"/>
                  <w:sz w:val="24"/>
                  <w:szCs w:val="24"/>
                  <w:lang w:val="en-US" w:eastAsia="zh-CN"/>
                </w:rPr>
                <w:t>2.4</w:t>
              </w:r>
            </w:ins>
            <w:r>
              <w:rPr>
                <w:rFonts w:ascii="Times New Roman" w:hAnsi="Times New Roman" w:eastAsia="宋体" w:cs="Times New Roman"/>
                <w:b/>
                <w:bCs/>
                <w:sz w:val="24"/>
                <w:szCs w:val="24"/>
                <w:rPrChange w:id="445" w:author="时子延" w:date="2024-12-16T21:27:00Z">
                  <w:rPr>
                    <w:szCs w:val="21"/>
                  </w:rPr>
                </w:rPrChange>
              </w:rPr>
              <w:t>问答生成：</w:t>
            </w:r>
          </w:p>
          <w:p>
            <w:pPr>
              <w:numPr>
                <w:ilvl w:val="0"/>
                <w:numId w:val="3"/>
                <w:ins w:id="447" w:author="时子延" w:date="2024-12-16T21:25:00Z"/>
              </w:numPr>
              <w:rPr>
                <w:rFonts w:ascii="Times New Roman" w:hAnsi="Times New Roman" w:eastAsia="宋体" w:cs="Times New Roman"/>
                <w:sz w:val="24"/>
                <w:szCs w:val="24"/>
                <w:rPrChange w:id="448" w:author="时子延" w:date="2024-12-16T21:25:00Z">
                  <w:rPr>
                    <w:szCs w:val="21"/>
                  </w:rPr>
                </w:rPrChange>
              </w:rPr>
              <w:pPrChange w:id="446" w:author="时子延" w:date="2024-12-16T21:25:00Z">
                <w:pPr>
                  <w:numPr>
                    <w:ilvl w:val="1"/>
                    <w:numId w:val="5"/>
                  </w:numPr>
                </w:pPr>
              </w:pPrChange>
            </w:pPr>
            <w:r>
              <w:rPr>
                <w:rFonts w:ascii="Times New Roman" w:hAnsi="Times New Roman" w:eastAsia="宋体" w:cs="Times New Roman"/>
                <w:sz w:val="24"/>
                <w:szCs w:val="24"/>
                <w:rPrChange w:id="449" w:author="时子延" w:date="2024-12-16T21:25:00Z">
                  <w:rPr>
                    <w:szCs w:val="21"/>
                  </w:rPr>
                </w:rPrChange>
              </w:rPr>
              <w:t>利用 RAG 框架，结合知识图谱和预训练模型进行问答生成。</w:t>
            </w:r>
          </w:p>
          <w:p>
            <w:pPr>
              <w:numPr>
                <w:ilvl w:val="0"/>
                <w:numId w:val="3"/>
                <w:ins w:id="451" w:author="时子延" w:date="2024-12-16T21:25:00Z"/>
              </w:numPr>
              <w:rPr>
                <w:rFonts w:ascii="Times New Roman" w:hAnsi="Times New Roman" w:eastAsia="宋体" w:cs="Times New Roman"/>
                <w:sz w:val="24"/>
                <w:szCs w:val="24"/>
                <w:rPrChange w:id="452" w:author="时子延" w:date="2024-12-16T21:25:00Z">
                  <w:rPr>
                    <w:szCs w:val="21"/>
                  </w:rPr>
                </w:rPrChange>
              </w:rPr>
              <w:pPrChange w:id="450" w:author="时子延" w:date="2024-12-16T21:25:00Z">
                <w:pPr>
                  <w:numPr>
                    <w:ilvl w:val="1"/>
                    <w:numId w:val="5"/>
                  </w:numPr>
                </w:pPr>
              </w:pPrChange>
            </w:pPr>
            <w:r>
              <w:rPr>
                <w:rFonts w:ascii="Times New Roman" w:hAnsi="Times New Roman" w:eastAsia="宋体" w:cs="Times New Roman"/>
                <w:sz w:val="24"/>
                <w:szCs w:val="24"/>
                <w:rPrChange w:id="453" w:author="时子延" w:date="2024-12-16T21:25:00Z">
                  <w:rPr>
                    <w:szCs w:val="21"/>
                  </w:rPr>
                </w:rPrChange>
              </w:rPr>
              <w:t>通过重写用户请求模块、内容提取模块和事实验证模块，提升问答的准确性和可靠性。</w:t>
            </w:r>
          </w:p>
          <w:p>
            <w:pPr>
              <w:numPr>
                <w:ilvl w:val="0"/>
                <w:numId w:val="3"/>
                <w:ins w:id="455" w:author="时子延" w:date="2024-12-16T21:25:00Z"/>
              </w:numPr>
              <w:tabs>
                <w:tab w:val="clear" w:pos="720"/>
              </w:tabs>
              <w:rPr>
                <w:rFonts w:ascii="Times New Roman" w:hAnsi="Times New Roman" w:eastAsia="宋体" w:cs="Times New Roman"/>
                <w:sz w:val="24"/>
                <w:szCs w:val="24"/>
                <w:rPrChange w:id="456" w:author="时子延" w:date="2024-12-16T21:25:00Z">
                  <w:rPr>
                    <w:szCs w:val="21"/>
                  </w:rPr>
                </w:rPrChange>
              </w:rPr>
              <w:pPrChange w:id="454" w:author="时子延" w:date="2024-12-16T21:25:00Z">
                <w:pPr>
                  <w:numPr>
                    <w:ilvl w:val="0"/>
                    <w:numId w:val="5"/>
                  </w:numPr>
                </w:pPr>
              </w:pPrChange>
            </w:pPr>
            <w:r>
              <w:rPr>
                <w:rFonts w:hint="default" w:ascii="Times New Roman" w:hAnsi="Times New Roman" w:eastAsia="宋体" w:cs="Times New Roman"/>
                <w:sz w:val="24"/>
                <w:szCs w:val="24"/>
                <w:rPrChange w:id="457" w:author="时子延" w:date="2024-12-16T21:25:00Z">
                  <w:rPr>
                    <w:rFonts w:hint="eastAsia"/>
                    <w:szCs w:val="21"/>
                  </w:rPr>
                </w:rPrChange>
              </w:rPr>
              <w:t>服务界面：基于streamlit搭建web界面并部署。</w:t>
            </w:r>
          </w:p>
          <w:p>
            <w:pPr>
              <w:numPr>
                <w:ilvl w:val="0"/>
                <w:numId w:val="0"/>
              </w:numPr>
              <w:ind w:left="360" w:firstLine="0"/>
              <w:rPr>
                <w:rFonts w:hint="default" w:ascii="Times New Roman" w:hAnsi="Times New Roman" w:eastAsia="宋体" w:cs="Times New Roman"/>
                <w:sz w:val="24"/>
                <w:szCs w:val="24"/>
                <w:rPrChange w:id="459" w:author="时子延" w:date="2024-12-16T21:25:00Z">
                  <w:rPr>
                    <w:rFonts w:hint="eastAsia"/>
                    <w:szCs w:val="21"/>
                  </w:rPr>
                </w:rPrChange>
              </w:rPr>
              <w:pPrChange w:id="458" w:author="时子延" w:date="2024-12-16T21:27:00Z">
                <w:pPr/>
              </w:pPrChange>
            </w:pPr>
          </w:p>
          <w:p>
            <w:pPr>
              <w:numPr>
                <w:ilvl w:val="0"/>
                <w:numId w:val="0"/>
              </w:numPr>
              <w:ind w:left="0" w:firstLine="0"/>
              <w:rPr>
                <w:rFonts w:ascii="Times New Roman" w:hAnsi="Times New Roman" w:eastAsia="宋体" w:cs="Times New Roman"/>
                <w:sz w:val="24"/>
                <w:szCs w:val="24"/>
                <w:rPrChange w:id="461" w:author="时子延" w:date="2024-12-16T21:25:00Z">
                  <w:rPr>
                    <w:szCs w:val="21"/>
                  </w:rPr>
                </w:rPrChange>
              </w:rPr>
              <w:pPrChange w:id="460" w:author="时子延" w:date="2024-12-16T21:28:00Z">
                <w:pPr/>
              </w:pPrChange>
            </w:pPr>
            <w:ins w:id="462" w:author="时子延" w:date="2024-12-16T21:27:00Z">
              <w:r>
                <w:rPr>
                  <w:rFonts w:hint="eastAsia" w:ascii="Times New Roman" w:hAnsi="Times New Roman" w:eastAsia="宋体" w:cs="Times New Roman"/>
                  <w:sz w:val="24"/>
                  <w:szCs w:val="24"/>
                  <w:lang w:val="en-US" w:eastAsia="zh-CN"/>
                </w:rPr>
                <w:t>2.5</w:t>
              </w:r>
            </w:ins>
            <w:r>
              <w:rPr>
                <w:rFonts w:ascii="Times New Roman" w:hAnsi="Times New Roman" w:eastAsia="宋体" w:cs="Times New Roman"/>
                <w:b/>
                <w:bCs/>
                <w:sz w:val="24"/>
                <w:szCs w:val="24"/>
                <w:rPrChange w:id="463" w:author="时子延" w:date="2024-12-16T21:27:00Z">
                  <w:rPr>
                    <w:szCs w:val="21"/>
                  </w:rPr>
                </w:rPrChange>
              </w:rPr>
              <w:t>研究方案</w:t>
            </w:r>
            <w:r>
              <w:rPr>
                <w:rFonts w:hint="default" w:ascii="Times New Roman" w:hAnsi="Times New Roman" w:eastAsia="宋体" w:cs="Times New Roman"/>
                <w:b/>
                <w:bCs/>
                <w:sz w:val="24"/>
                <w:szCs w:val="24"/>
                <w:rPrChange w:id="464" w:author="时子延" w:date="2024-12-16T21:27:00Z">
                  <w:rPr>
                    <w:rFonts w:hint="eastAsia"/>
                    <w:szCs w:val="21"/>
                  </w:rPr>
                </w:rPrChange>
              </w:rPr>
              <w:t>:</w:t>
            </w:r>
          </w:p>
          <w:p>
            <w:pPr>
              <w:numPr>
                <w:ilvl w:val="0"/>
                <w:numId w:val="0"/>
              </w:numPr>
              <w:tabs>
                <w:tab w:val="left" w:pos="720"/>
              </w:tabs>
              <w:ind w:left="0" w:firstLine="0" w:firstLineChars="0"/>
              <w:rPr>
                <w:ins w:id="466" w:author="时子延" w:date="2024-12-16T21:28:00Z"/>
                <w:rFonts w:hint="eastAsia" w:ascii="Times New Roman" w:hAnsi="Times New Roman" w:eastAsia="宋体" w:cs="Times New Roman"/>
                <w:sz w:val="24"/>
                <w:szCs w:val="24"/>
                <w:lang w:val="en-US" w:eastAsia="zh-CN"/>
              </w:rPr>
              <w:pPrChange w:id="465" w:author="时子延" w:date="2024-12-16T21:28:00Z">
                <w:pPr>
                  <w:numPr>
                    <w:ilvl w:val="0"/>
                    <w:numId w:val="6"/>
                  </w:numPr>
                </w:pPr>
              </w:pPrChange>
            </w:pPr>
          </w:p>
          <w:p>
            <w:pPr>
              <w:numPr>
                <w:ilvl w:val="0"/>
                <w:numId w:val="0"/>
              </w:numPr>
              <w:tabs>
                <w:tab w:val="left" w:pos="720"/>
              </w:tabs>
              <w:ind w:left="0" w:firstLine="0" w:firstLineChars="0"/>
              <w:rPr>
                <w:rFonts w:ascii="Times New Roman" w:hAnsi="Times New Roman" w:eastAsia="宋体" w:cs="Times New Roman"/>
                <w:sz w:val="24"/>
                <w:szCs w:val="24"/>
                <w:rPrChange w:id="468" w:author="时子延" w:date="2024-12-16T21:25:00Z">
                  <w:rPr>
                    <w:szCs w:val="21"/>
                  </w:rPr>
                </w:rPrChange>
              </w:rPr>
              <w:pPrChange w:id="467" w:author="时子延" w:date="2024-12-16T21:28:00Z">
                <w:pPr>
                  <w:numPr>
                    <w:ilvl w:val="0"/>
                    <w:numId w:val="6"/>
                  </w:numPr>
                </w:pPr>
              </w:pPrChange>
            </w:pPr>
            <w:ins w:id="469" w:author="时子延" w:date="2024-12-16T21:27:00Z">
              <w:r>
                <w:rPr>
                  <w:rFonts w:hint="eastAsia" w:ascii="Times New Roman" w:hAnsi="Times New Roman" w:eastAsia="宋体" w:cs="Times New Roman"/>
                  <w:sz w:val="24"/>
                  <w:szCs w:val="24"/>
                  <w:lang w:val="en-US" w:eastAsia="zh-CN"/>
                </w:rPr>
                <w:t>2.5.1</w:t>
              </w:r>
            </w:ins>
            <w:r>
              <w:rPr>
                <w:rFonts w:ascii="Times New Roman" w:hAnsi="Times New Roman" w:eastAsia="宋体" w:cs="Times New Roman"/>
                <w:sz w:val="24"/>
                <w:szCs w:val="24"/>
                <w:rPrChange w:id="470" w:author="时子延" w:date="2024-12-16T21:25:00Z">
                  <w:rPr>
                    <w:szCs w:val="21"/>
                  </w:rPr>
                </w:rPrChange>
              </w:rPr>
              <w:t>第一阶段：知识图谱构建</w:t>
            </w:r>
          </w:p>
          <w:p>
            <w:pPr>
              <w:numPr>
                <w:ilvl w:val="0"/>
                <w:numId w:val="3"/>
                <w:ins w:id="472" w:author="时子延" w:date="2024-12-16T21:25:00Z"/>
              </w:numPr>
              <w:rPr>
                <w:rFonts w:ascii="Times New Roman" w:hAnsi="Times New Roman" w:eastAsia="宋体" w:cs="Times New Roman"/>
                <w:sz w:val="24"/>
                <w:szCs w:val="24"/>
                <w:rPrChange w:id="473" w:author="时子延" w:date="2024-12-16T21:25:00Z">
                  <w:rPr>
                    <w:szCs w:val="21"/>
                  </w:rPr>
                </w:rPrChange>
              </w:rPr>
              <w:pPrChange w:id="471" w:author="时子延" w:date="2024-12-16T21:25:00Z">
                <w:pPr>
                  <w:numPr>
                    <w:ilvl w:val="1"/>
                    <w:numId w:val="6"/>
                  </w:numPr>
                </w:pPr>
              </w:pPrChange>
            </w:pPr>
            <w:r>
              <w:rPr>
                <w:rFonts w:ascii="Times New Roman" w:hAnsi="Times New Roman" w:eastAsia="宋体" w:cs="Times New Roman"/>
                <w:sz w:val="24"/>
                <w:szCs w:val="24"/>
                <w:rPrChange w:id="474" w:author="时子延" w:date="2024-12-16T21:25:00Z">
                  <w:rPr>
                    <w:szCs w:val="21"/>
                  </w:rPr>
                </w:rPrChange>
              </w:rPr>
              <w:t>开发 PDF 数据到知识图谱三元组的自动化转换脚本。</w:t>
            </w:r>
          </w:p>
          <w:p>
            <w:pPr>
              <w:numPr>
                <w:ilvl w:val="0"/>
                <w:numId w:val="3"/>
                <w:ins w:id="476" w:author="时子延" w:date="2024-12-16T21:25:00Z"/>
              </w:numPr>
              <w:rPr>
                <w:rFonts w:ascii="Times New Roman" w:hAnsi="Times New Roman" w:eastAsia="宋体" w:cs="Times New Roman"/>
                <w:sz w:val="24"/>
                <w:szCs w:val="24"/>
                <w:rPrChange w:id="477" w:author="时子延" w:date="2024-12-16T21:25:00Z">
                  <w:rPr>
                    <w:szCs w:val="21"/>
                  </w:rPr>
                </w:rPrChange>
              </w:rPr>
              <w:pPrChange w:id="475" w:author="时子延" w:date="2024-12-16T21:25:00Z">
                <w:pPr>
                  <w:numPr>
                    <w:ilvl w:val="1"/>
                    <w:numId w:val="6"/>
                  </w:numPr>
                </w:pPr>
              </w:pPrChange>
            </w:pPr>
            <w:r>
              <w:rPr>
                <w:rFonts w:ascii="Times New Roman" w:hAnsi="Times New Roman" w:eastAsia="宋体" w:cs="Times New Roman"/>
                <w:sz w:val="24"/>
                <w:szCs w:val="24"/>
                <w:rPrChange w:id="478" w:author="时子延" w:date="2024-12-16T21:25:00Z">
                  <w:rPr>
                    <w:szCs w:val="21"/>
                  </w:rPr>
                </w:rPrChange>
              </w:rPr>
              <w:t>使用 GLM-4+Prompt 自动提取高质量三元组。</w:t>
            </w:r>
          </w:p>
          <w:p>
            <w:pPr>
              <w:numPr>
                <w:ilvl w:val="0"/>
                <w:numId w:val="3"/>
                <w:ins w:id="480" w:author="时子延" w:date="2024-12-16T21:25:00Z"/>
              </w:numPr>
              <w:rPr>
                <w:rFonts w:ascii="Times New Roman" w:hAnsi="Times New Roman" w:eastAsia="宋体" w:cs="Times New Roman"/>
                <w:sz w:val="24"/>
                <w:szCs w:val="24"/>
                <w:rPrChange w:id="481" w:author="时子延" w:date="2024-12-16T21:25:00Z">
                  <w:rPr>
                    <w:szCs w:val="21"/>
                  </w:rPr>
                </w:rPrChange>
              </w:rPr>
              <w:pPrChange w:id="479" w:author="时子延" w:date="2024-12-16T21:25:00Z">
                <w:pPr>
                  <w:numPr>
                    <w:ilvl w:val="1"/>
                    <w:numId w:val="6"/>
                  </w:numPr>
                </w:pPr>
              </w:pPrChange>
            </w:pPr>
            <w:r>
              <w:rPr>
                <w:rFonts w:ascii="Times New Roman" w:hAnsi="Times New Roman" w:eastAsia="宋体" w:cs="Times New Roman"/>
                <w:sz w:val="24"/>
                <w:szCs w:val="24"/>
                <w:rPrChange w:id="482" w:author="时子延" w:date="2024-12-16T21:25:00Z">
                  <w:rPr>
                    <w:szCs w:val="21"/>
                  </w:rPr>
                </w:rPrChange>
              </w:rPr>
              <w:t>基于 BERT 和 IE 模型构建三元组生成脚本。</w:t>
            </w:r>
          </w:p>
          <w:p>
            <w:pPr>
              <w:numPr>
                <w:ilvl w:val="0"/>
                <w:numId w:val="3"/>
                <w:ins w:id="484" w:author="时子延" w:date="2024-12-16T21:25:00Z"/>
              </w:numPr>
              <w:rPr>
                <w:rFonts w:ascii="Times New Roman" w:hAnsi="Times New Roman" w:eastAsia="宋体" w:cs="Times New Roman"/>
                <w:sz w:val="24"/>
                <w:szCs w:val="24"/>
                <w:rPrChange w:id="485" w:author="时子延" w:date="2024-12-16T21:25:00Z">
                  <w:rPr>
                    <w:szCs w:val="21"/>
                  </w:rPr>
                </w:rPrChange>
              </w:rPr>
              <w:pPrChange w:id="483" w:author="时子延" w:date="2024-12-16T21:25:00Z">
                <w:pPr>
                  <w:numPr>
                    <w:ilvl w:val="1"/>
                    <w:numId w:val="6"/>
                  </w:numPr>
                </w:pPr>
              </w:pPrChange>
            </w:pPr>
            <w:r>
              <w:rPr>
                <w:rFonts w:ascii="Times New Roman" w:hAnsi="Times New Roman" w:eastAsia="宋体" w:cs="Times New Roman"/>
                <w:sz w:val="24"/>
                <w:szCs w:val="24"/>
                <w:rPrChange w:id="486" w:author="时子延" w:date="2024-12-16T21:25:00Z">
                  <w:rPr>
                    <w:szCs w:val="21"/>
                  </w:rPr>
                </w:rPrChange>
              </w:rPr>
              <w:t>进行知识图谱的可溯化和路径分析。</w:t>
            </w:r>
          </w:p>
          <w:p>
            <w:pPr>
              <w:numPr>
                <w:ilvl w:val="0"/>
                <w:numId w:val="0"/>
              </w:numPr>
              <w:tabs>
                <w:tab w:val="left" w:pos="720"/>
              </w:tabs>
              <w:ind w:left="360" w:firstLine="0"/>
              <w:rPr>
                <w:ins w:id="488" w:author="时子延" w:date="2024-12-16T21:28:00Z"/>
                <w:rFonts w:ascii="Times New Roman" w:hAnsi="Times New Roman" w:eastAsia="宋体" w:cs="Times New Roman"/>
                <w:sz w:val="24"/>
                <w:szCs w:val="24"/>
              </w:rPr>
              <w:pPrChange w:id="487" w:author="时子延" w:date="2024-12-16T21:28:00Z">
                <w:pPr>
                  <w:numPr>
                    <w:ilvl w:val="0"/>
                    <w:numId w:val="6"/>
                  </w:numPr>
                </w:pPr>
              </w:pPrChange>
            </w:pPr>
          </w:p>
          <w:p>
            <w:pPr>
              <w:numPr>
                <w:ilvl w:val="0"/>
                <w:numId w:val="0"/>
              </w:numPr>
              <w:tabs>
                <w:tab w:val="left" w:pos="720"/>
              </w:tabs>
              <w:ind w:left="0" w:firstLine="0"/>
              <w:rPr>
                <w:rFonts w:ascii="Times New Roman" w:hAnsi="Times New Roman" w:eastAsia="宋体" w:cs="Times New Roman"/>
                <w:sz w:val="24"/>
                <w:szCs w:val="24"/>
                <w:rPrChange w:id="490" w:author="时子延" w:date="2024-12-16T21:25:00Z">
                  <w:rPr>
                    <w:szCs w:val="21"/>
                  </w:rPr>
                </w:rPrChange>
              </w:rPr>
              <w:pPrChange w:id="489" w:author="时子延" w:date="2024-12-16T21:28:00Z">
                <w:pPr>
                  <w:numPr>
                    <w:ilvl w:val="0"/>
                    <w:numId w:val="6"/>
                  </w:numPr>
                </w:pPr>
              </w:pPrChange>
            </w:pPr>
            <w:ins w:id="491" w:author="时子延" w:date="2024-12-16T21:28:00Z">
              <w:r>
                <w:rPr>
                  <w:rFonts w:hint="eastAsia" w:ascii="Times New Roman" w:hAnsi="Times New Roman" w:eastAsia="宋体" w:cs="Times New Roman"/>
                  <w:sz w:val="24"/>
                  <w:szCs w:val="24"/>
                  <w:lang w:val="en-US" w:eastAsia="zh-CN"/>
                </w:rPr>
                <w:t>2.5.2</w:t>
              </w:r>
            </w:ins>
            <w:r>
              <w:rPr>
                <w:rFonts w:ascii="Times New Roman" w:hAnsi="Times New Roman" w:eastAsia="宋体" w:cs="Times New Roman"/>
                <w:sz w:val="24"/>
                <w:szCs w:val="24"/>
                <w:rPrChange w:id="492" w:author="时子延" w:date="2024-12-16T21:25:00Z">
                  <w:rPr>
                    <w:szCs w:val="21"/>
                  </w:rPr>
                </w:rPrChange>
              </w:rPr>
              <w:t>第二阶段：RAG 优化</w:t>
            </w:r>
          </w:p>
          <w:p>
            <w:pPr>
              <w:numPr>
                <w:ilvl w:val="0"/>
                <w:numId w:val="3"/>
                <w:ins w:id="494" w:author="时子延" w:date="2024-12-16T21:25:00Z"/>
              </w:numPr>
              <w:rPr>
                <w:rFonts w:ascii="Times New Roman" w:hAnsi="Times New Roman" w:eastAsia="宋体" w:cs="Times New Roman"/>
                <w:sz w:val="24"/>
                <w:szCs w:val="24"/>
                <w:rPrChange w:id="495" w:author="时子延" w:date="2024-12-16T21:25:00Z">
                  <w:rPr>
                    <w:szCs w:val="21"/>
                  </w:rPr>
                </w:rPrChange>
              </w:rPr>
              <w:pPrChange w:id="493" w:author="时子延" w:date="2024-12-16T21:25:00Z">
                <w:pPr>
                  <w:numPr>
                    <w:ilvl w:val="1"/>
                    <w:numId w:val="6"/>
                  </w:numPr>
                </w:pPr>
              </w:pPrChange>
            </w:pPr>
            <w:r>
              <w:rPr>
                <w:rFonts w:ascii="Times New Roman" w:hAnsi="Times New Roman" w:eastAsia="宋体" w:cs="Times New Roman"/>
                <w:sz w:val="24"/>
                <w:szCs w:val="24"/>
                <w:rPrChange w:id="496" w:author="时子延" w:date="2024-12-16T21:25:00Z">
                  <w:rPr>
                    <w:szCs w:val="21"/>
                  </w:rPr>
                </w:rPrChange>
              </w:rPr>
              <w:t>分析 Naïve RAG 的局限性，并提出改进方案。</w:t>
            </w:r>
          </w:p>
          <w:p>
            <w:pPr>
              <w:numPr>
                <w:ilvl w:val="0"/>
                <w:numId w:val="3"/>
                <w:ins w:id="498" w:author="时子延" w:date="2024-12-16T21:25:00Z"/>
              </w:numPr>
              <w:rPr>
                <w:rFonts w:ascii="Times New Roman" w:hAnsi="Times New Roman" w:eastAsia="宋体" w:cs="Times New Roman"/>
                <w:sz w:val="24"/>
                <w:szCs w:val="24"/>
                <w:rPrChange w:id="499" w:author="时子延" w:date="2024-12-16T21:25:00Z">
                  <w:rPr>
                    <w:szCs w:val="21"/>
                  </w:rPr>
                </w:rPrChange>
              </w:rPr>
              <w:pPrChange w:id="497" w:author="时子延" w:date="2024-12-16T21:25:00Z">
                <w:pPr>
                  <w:numPr>
                    <w:ilvl w:val="1"/>
                    <w:numId w:val="6"/>
                  </w:numPr>
                </w:pPr>
              </w:pPrChange>
            </w:pPr>
            <w:r>
              <w:rPr>
                <w:rFonts w:ascii="Times New Roman" w:hAnsi="Times New Roman" w:eastAsia="宋体" w:cs="Times New Roman"/>
                <w:sz w:val="24"/>
                <w:szCs w:val="24"/>
                <w:rPrChange w:id="500" w:author="时子延" w:date="2024-12-16T21:25:00Z">
                  <w:rPr>
                    <w:szCs w:val="21"/>
                  </w:rPr>
                </w:rPrChange>
              </w:rPr>
              <w:t>增加 用户请求模块、内容提取模块和事实验证模块。</w:t>
            </w:r>
          </w:p>
          <w:p>
            <w:pPr>
              <w:numPr>
                <w:ilvl w:val="0"/>
                <w:numId w:val="3"/>
                <w:ins w:id="502" w:author="时子延" w:date="2024-12-16T21:25:00Z"/>
              </w:numPr>
              <w:rPr>
                <w:rFonts w:ascii="Times New Roman" w:hAnsi="Times New Roman" w:eastAsia="宋体" w:cs="Times New Roman"/>
                <w:sz w:val="24"/>
                <w:szCs w:val="24"/>
                <w:rPrChange w:id="503" w:author="时子延" w:date="2024-12-16T21:25:00Z">
                  <w:rPr>
                    <w:szCs w:val="21"/>
                  </w:rPr>
                </w:rPrChange>
              </w:rPr>
              <w:pPrChange w:id="501" w:author="时子延" w:date="2024-12-16T21:25:00Z">
                <w:pPr>
                  <w:numPr>
                    <w:ilvl w:val="1"/>
                    <w:numId w:val="6"/>
                  </w:numPr>
                </w:pPr>
              </w:pPrChange>
            </w:pPr>
            <w:r>
              <w:rPr>
                <w:rFonts w:ascii="Times New Roman" w:hAnsi="Times New Roman" w:eastAsia="宋体" w:cs="Times New Roman"/>
                <w:sz w:val="24"/>
                <w:szCs w:val="24"/>
                <w:rPrChange w:id="504" w:author="时子延" w:date="2024-12-16T21:25:00Z">
                  <w:rPr>
                    <w:szCs w:val="21"/>
                  </w:rPr>
                </w:rPrChange>
              </w:rPr>
              <w:t>进行实验验证和性能评估。</w:t>
            </w:r>
          </w:p>
          <w:p>
            <w:pPr>
              <w:numPr>
                <w:ilvl w:val="0"/>
                <w:numId w:val="0"/>
              </w:numPr>
              <w:tabs>
                <w:tab w:val="left" w:pos="720"/>
              </w:tabs>
              <w:ind w:left="0" w:firstLine="0"/>
              <w:rPr>
                <w:rFonts w:ascii="Times New Roman" w:hAnsi="Times New Roman" w:eastAsia="宋体" w:cs="Times New Roman"/>
                <w:sz w:val="24"/>
                <w:szCs w:val="24"/>
                <w:rPrChange w:id="506" w:author="时子延" w:date="2024-12-16T21:25:00Z">
                  <w:rPr>
                    <w:szCs w:val="21"/>
                  </w:rPr>
                </w:rPrChange>
              </w:rPr>
              <w:pPrChange w:id="505" w:author="时子延" w:date="2024-12-16T21:28:00Z">
                <w:pPr>
                  <w:numPr>
                    <w:ilvl w:val="0"/>
                    <w:numId w:val="6"/>
                  </w:numPr>
                </w:pPr>
              </w:pPrChange>
            </w:pPr>
            <w:ins w:id="507" w:author="时子延" w:date="2024-12-16T21:29:00Z">
              <w:r>
                <w:rPr>
                  <w:rFonts w:hint="eastAsia" w:ascii="Times New Roman" w:hAnsi="Times New Roman" w:eastAsia="宋体" w:cs="Times New Roman"/>
                  <w:sz w:val="24"/>
                  <w:szCs w:val="24"/>
                  <w:lang w:val="en-US" w:eastAsia="zh-CN"/>
                </w:rPr>
                <w:t>2.5.3</w:t>
              </w:r>
            </w:ins>
            <w:r>
              <w:rPr>
                <w:rFonts w:ascii="Times New Roman" w:hAnsi="Times New Roman" w:eastAsia="宋体" w:cs="Times New Roman"/>
                <w:sz w:val="24"/>
                <w:szCs w:val="24"/>
                <w:rPrChange w:id="508" w:author="时子延" w:date="2024-12-16T21:25:00Z">
                  <w:rPr>
                    <w:szCs w:val="21"/>
                  </w:rPr>
                </w:rPrChange>
              </w:rPr>
              <w:t>第三阶段：检索方法研究</w:t>
            </w:r>
          </w:p>
          <w:p>
            <w:pPr>
              <w:numPr>
                <w:ilvl w:val="0"/>
                <w:numId w:val="3"/>
                <w:ins w:id="510" w:author="时子延" w:date="2024-12-16T21:25:00Z"/>
              </w:numPr>
              <w:rPr>
                <w:rFonts w:ascii="Times New Roman" w:hAnsi="Times New Roman" w:eastAsia="宋体" w:cs="Times New Roman"/>
                <w:sz w:val="24"/>
                <w:szCs w:val="24"/>
                <w:rPrChange w:id="511" w:author="时子延" w:date="2024-12-16T21:25:00Z">
                  <w:rPr>
                    <w:szCs w:val="21"/>
                  </w:rPr>
                </w:rPrChange>
              </w:rPr>
              <w:pPrChange w:id="509" w:author="时子延" w:date="2024-12-16T21:25:00Z">
                <w:pPr>
                  <w:numPr>
                    <w:ilvl w:val="1"/>
                    <w:numId w:val="6"/>
                  </w:numPr>
                </w:pPr>
              </w:pPrChange>
            </w:pPr>
            <w:r>
              <w:rPr>
                <w:rFonts w:ascii="Times New Roman" w:hAnsi="Times New Roman" w:eastAsia="宋体" w:cs="Times New Roman"/>
                <w:sz w:val="24"/>
                <w:szCs w:val="24"/>
                <w:rPrChange w:id="512" w:author="时子延" w:date="2024-12-16T21:25:00Z">
                  <w:rPr>
                    <w:szCs w:val="21"/>
                  </w:rPr>
                </w:rPrChange>
              </w:rPr>
              <w:t>研究 Faiss on KG Subgraphs 检索方法。</w:t>
            </w:r>
          </w:p>
          <w:p>
            <w:pPr>
              <w:numPr>
                <w:ilvl w:val="0"/>
                <w:numId w:val="3"/>
                <w:ins w:id="514" w:author="时子延" w:date="2024-12-16T21:25:00Z"/>
              </w:numPr>
              <w:rPr>
                <w:rFonts w:ascii="Times New Roman" w:hAnsi="Times New Roman" w:eastAsia="宋体" w:cs="Times New Roman"/>
                <w:sz w:val="24"/>
                <w:szCs w:val="24"/>
                <w:rPrChange w:id="515" w:author="时子延" w:date="2024-12-16T21:25:00Z">
                  <w:rPr>
                    <w:szCs w:val="21"/>
                  </w:rPr>
                </w:rPrChange>
              </w:rPr>
              <w:pPrChange w:id="513" w:author="时子延" w:date="2024-12-16T21:25:00Z">
                <w:pPr>
                  <w:numPr>
                    <w:ilvl w:val="1"/>
                    <w:numId w:val="6"/>
                  </w:numPr>
                </w:pPr>
              </w:pPrChange>
            </w:pPr>
            <w:r>
              <w:rPr>
                <w:rFonts w:ascii="Times New Roman" w:hAnsi="Times New Roman" w:eastAsia="宋体" w:cs="Times New Roman"/>
                <w:sz w:val="24"/>
                <w:szCs w:val="24"/>
                <w:rPrChange w:id="516" w:author="时子延" w:date="2024-12-16T21:25:00Z">
                  <w:rPr>
                    <w:szCs w:val="21"/>
                  </w:rPr>
                </w:rPrChange>
              </w:rPr>
              <w:t>基于 DBSCAN 算法进行知识图谱子图划分。</w:t>
            </w:r>
          </w:p>
          <w:p>
            <w:pPr>
              <w:numPr>
                <w:ilvl w:val="0"/>
                <w:numId w:val="3"/>
                <w:ins w:id="518" w:author="时子延" w:date="2024-12-16T21:25:00Z"/>
              </w:numPr>
              <w:rPr>
                <w:rFonts w:ascii="Times New Roman" w:hAnsi="Times New Roman" w:eastAsia="宋体" w:cs="Times New Roman"/>
                <w:sz w:val="24"/>
                <w:szCs w:val="24"/>
                <w:rPrChange w:id="519" w:author="时子延" w:date="2024-12-16T21:25:00Z">
                  <w:rPr>
                    <w:szCs w:val="21"/>
                  </w:rPr>
                </w:rPrChange>
              </w:rPr>
              <w:pPrChange w:id="517" w:author="时子延" w:date="2024-12-16T21:25:00Z">
                <w:pPr>
                  <w:numPr>
                    <w:ilvl w:val="1"/>
                    <w:numId w:val="6"/>
                  </w:numPr>
                </w:pPr>
              </w:pPrChange>
            </w:pPr>
            <w:r>
              <w:rPr>
                <w:rFonts w:ascii="Times New Roman" w:hAnsi="Times New Roman" w:eastAsia="宋体" w:cs="Times New Roman"/>
                <w:sz w:val="24"/>
                <w:szCs w:val="24"/>
                <w:rPrChange w:id="520" w:author="时子延" w:date="2024-12-16T21:25:00Z">
                  <w:rPr>
                    <w:szCs w:val="21"/>
                  </w:rPr>
                </w:rPrChange>
              </w:rPr>
              <w:t>进行实验验证和性能评估。</w:t>
            </w:r>
          </w:p>
          <w:p>
            <w:pPr>
              <w:numPr>
                <w:ilvl w:val="0"/>
                <w:numId w:val="0"/>
              </w:numPr>
              <w:tabs>
                <w:tab w:val="left" w:pos="720"/>
              </w:tabs>
              <w:ind w:left="0" w:firstLine="0"/>
              <w:rPr>
                <w:rFonts w:ascii="Times New Roman" w:hAnsi="Times New Roman" w:eastAsia="宋体" w:cs="Times New Roman"/>
                <w:sz w:val="24"/>
                <w:szCs w:val="24"/>
                <w:rPrChange w:id="522" w:author="时子延" w:date="2024-12-16T21:25:00Z">
                  <w:rPr>
                    <w:szCs w:val="21"/>
                  </w:rPr>
                </w:rPrChange>
              </w:rPr>
              <w:pPrChange w:id="521" w:author="时子延" w:date="2024-12-16T21:29:00Z">
                <w:pPr>
                  <w:numPr>
                    <w:ilvl w:val="0"/>
                    <w:numId w:val="6"/>
                  </w:numPr>
                </w:pPr>
              </w:pPrChange>
            </w:pPr>
            <w:ins w:id="523" w:author="时子延" w:date="2024-12-16T21:29:00Z">
              <w:r>
                <w:rPr>
                  <w:rFonts w:hint="eastAsia" w:ascii="Times New Roman" w:hAnsi="Times New Roman" w:eastAsia="宋体" w:cs="Times New Roman"/>
                  <w:sz w:val="24"/>
                  <w:szCs w:val="24"/>
                  <w:lang w:val="en-US" w:eastAsia="zh-CN"/>
                </w:rPr>
                <w:t>2.5.4</w:t>
              </w:r>
            </w:ins>
            <w:r>
              <w:rPr>
                <w:rFonts w:ascii="Times New Roman" w:hAnsi="Times New Roman" w:eastAsia="宋体" w:cs="Times New Roman"/>
                <w:sz w:val="24"/>
                <w:szCs w:val="24"/>
                <w:rPrChange w:id="524" w:author="时子延" w:date="2024-12-16T21:25:00Z">
                  <w:rPr>
                    <w:szCs w:val="21"/>
                  </w:rPr>
                </w:rPrChange>
              </w:rPr>
              <w:t>第四阶段：基准测试</w:t>
            </w:r>
            <w:r>
              <w:rPr>
                <w:rFonts w:hint="default" w:ascii="Times New Roman" w:hAnsi="Times New Roman" w:eastAsia="宋体" w:cs="Times New Roman"/>
                <w:sz w:val="24"/>
                <w:szCs w:val="24"/>
                <w:rPrChange w:id="525" w:author="时子延" w:date="2024-12-16T21:25:00Z">
                  <w:rPr>
                    <w:rFonts w:hint="eastAsia"/>
                    <w:szCs w:val="21"/>
                  </w:rPr>
                </w:rPrChange>
              </w:rPr>
              <w:t>（benchmark）</w:t>
            </w:r>
            <w:r>
              <w:rPr>
                <w:rFonts w:ascii="Times New Roman" w:hAnsi="Times New Roman" w:eastAsia="宋体" w:cs="Times New Roman"/>
                <w:sz w:val="24"/>
                <w:szCs w:val="24"/>
                <w:rPrChange w:id="526" w:author="时子延" w:date="2024-12-16T21:25:00Z">
                  <w:rPr>
                    <w:szCs w:val="21"/>
                  </w:rPr>
                </w:rPrChange>
              </w:rPr>
              <w:t>构建</w:t>
            </w:r>
          </w:p>
          <w:p>
            <w:pPr>
              <w:numPr>
                <w:ilvl w:val="0"/>
                <w:numId w:val="3"/>
                <w:ins w:id="528" w:author="时子延" w:date="2024-12-16T21:25:00Z"/>
              </w:numPr>
              <w:rPr>
                <w:rFonts w:ascii="Times New Roman" w:hAnsi="Times New Roman" w:eastAsia="宋体" w:cs="Times New Roman"/>
                <w:sz w:val="24"/>
                <w:szCs w:val="24"/>
                <w:rPrChange w:id="529" w:author="时子延" w:date="2024-12-16T21:25:00Z">
                  <w:rPr>
                    <w:szCs w:val="21"/>
                  </w:rPr>
                </w:rPrChange>
              </w:rPr>
              <w:pPrChange w:id="527" w:author="时子延" w:date="2024-12-16T21:25:00Z">
                <w:pPr>
                  <w:numPr>
                    <w:ilvl w:val="1"/>
                    <w:numId w:val="6"/>
                  </w:numPr>
                </w:pPr>
              </w:pPrChange>
            </w:pPr>
            <w:r>
              <w:rPr>
                <w:rFonts w:ascii="Times New Roman" w:hAnsi="Times New Roman" w:eastAsia="宋体" w:cs="Times New Roman"/>
                <w:sz w:val="24"/>
                <w:szCs w:val="24"/>
                <w:rPrChange w:id="530" w:author="时子延" w:date="2024-12-16T21:25:00Z">
                  <w:rPr>
                    <w:szCs w:val="21"/>
                  </w:rPr>
                </w:rPrChange>
              </w:rPr>
              <w:t>构建科学教育领域基准测试。</w:t>
            </w:r>
          </w:p>
          <w:p>
            <w:pPr>
              <w:numPr>
                <w:ilvl w:val="0"/>
                <w:numId w:val="3"/>
                <w:ins w:id="532" w:author="时子延" w:date="2024-12-16T21:25:00Z"/>
              </w:numPr>
              <w:rPr>
                <w:rFonts w:ascii="Times New Roman" w:hAnsi="Times New Roman" w:eastAsia="宋体" w:cs="Times New Roman"/>
                <w:sz w:val="24"/>
                <w:szCs w:val="24"/>
                <w:rPrChange w:id="533" w:author="时子延" w:date="2024-12-16T21:25:00Z">
                  <w:rPr>
                    <w:szCs w:val="21"/>
                  </w:rPr>
                </w:rPrChange>
              </w:rPr>
              <w:pPrChange w:id="531" w:author="时子延" w:date="2024-12-16T21:25:00Z">
                <w:pPr>
                  <w:numPr>
                    <w:ilvl w:val="1"/>
                    <w:numId w:val="6"/>
                  </w:numPr>
                </w:pPr>
              </w:pPrChange>
            </w:pPr>
            <w:r>
              <w:rPr>
                <w:rFonts w:ascii="Times New Roman" w:hAnsi="Times New Roman" w:eastAsia="宋体" w:cs="Times New Roman"/>
                <w:sz w:val="24"/>
                <w:szCs w:val="24"/>
                <w:rPrChange w:id="534" w:author="时子延" w:date="2024-12-16T21:25:00Z">
                  <w:rPr>
                    <w:szCs w:val="21"/>
                  </w:rPr>
                </w:rPrChange>
              </w:rPr>
              <w:t>选择合适的评估指标（如忠实度、答案正确性）。</w:t>
            </w:r>
          </w:p>
          <w:p>
            <w:pPr>
              <w:numPr>
                <w:ilvl w:val="0"/>
                <w:numId w:val="3"/>
                <w:ins w:id="536" w:author="时子延" w:date="2024-12-16T21:25:00Z"/>
              </w:numPr>
              <w:rPr>
                <w:rFonts w:ascii="Times New Roman" w:hAnsi="Times New Roman" w:eastAsia="宋体" w:cs="Times New Roman"/>
                <w:sz w:val="24"/>
                <w:szCs w:val="24"/>
                <w:rPrChange w:id="537" w:author="时子延" w:date="2024-12-16T21:25:00Z">
                  <w:rPr>
                    <w:szCs w:val="21"/>
                  </w:rPr>
                </w:rPrChange>
              </w:rPr>
              <w:pPrChange w:id="535" w:author="时子延" w:date="2024-12-16T21:25:00Z">
                <w:pPr>
                  <w:numPr>
                    <w:ilvl w:val="1"/>
                    <w:numId w:val="6"/>
                  </w:numPr>
                </w:pPr>
              </w:pPrChange>
            </w:pPr>
            <w:r>
              <w:rPr>
                <w:rFonts w:ascii="Times New Roman" w:hAnsi="Times New Roman" w:eastAsia="宋体" w:cs="Times New Roman"/>
                <w:sz w:val="24"/>
                <w:szCs w:val="24"/>
                <w:rPrChange w:id="538" w:author="时子延" w:date="2024-12-16T21:25:00Z">
                  <w:rPr>
                    <w:szCs w:val="21"/>
                  </w:rPr>
                </w:rPrChange>
              </w:rPr>
              <w:t>进行实验验证和性能评估。</w:t>
            </w:r>
          </w:p>
          <w:p>
            <w:pPr>
              <w:numPr>
                <w:ilvl w:val="0"/>
                <w:numId w:val="0"/>
              </w:numPr>
              <w:tabs>
                <w:tab w:val="left" w:pos="720"/>
              </w:tabs>
              <w:ind w:left="0" w:firstLine="0"/>
              <w:rPr>
                <w:rFonts w:ascii="Times New Roman" w:hAnsi="Times New Roman" w:eastAsia="宋体" w:cs="Times New Roman"/>
                <w:sz w:val="24"/>
                <w:szCs w:val="24"/>
                <w:rPrChange w:id="540" w:author="时子延" w:date="2024-12-16T21:25:00Z">
                  <w:rPr>
                    <w:szCs w:val="21"/>
                  </w:rPr>
                </w:rPrChange>
              </w:rPr>
              <w:pPrChange w:id="539" w:author="时子延" w:date="2024-12-16T21:29:00Z">
                <w:pPr>
                  <w:numPr>
                    <w:ilvl w:val="0"/>
                    <w:numId w:val="6"/>
                  </w:numPr>
                </w:pPr>
              </w:pPrChange>
            </w:pPr>
            <w:ins w:id="541" w:author="时子延" w:date="2024-12-16T21:29:00Z">
              <w:r>
                <w:rPr>
                  <w:rFonts w:hint="eastAsia" w:ascii="Times New Roman" w:hAnsi="Times New Roman" w:eastAsia="宋体" w:cs="Times New Roman"/>
                  <w:sz w:val="24"/>
                  <w:szCs w:val="24"/>
                  <w:lang w:val="en-US" w:eastAsia="zh-CN"/>
                </w:rPr>
                <w:t>2.5.5</w:t>
              </w:r>
            </w:ins>
            <w:r>
              <w:rPr>
                <w:rFonts w:ascii="Times New Roman" w:hAnsi="Times New Roman" w:eastAsia="宋体" w:cs="Times New Roman"/>
                <w:sz w:val="24"/>
                <w:szCs w:val="24"/>
                <w:rPrChange w:id="542" w:author="时子延" w:date="2024-12-16T21:25:00Z">
                  <w:rPr>
                    <w:szCs w:val="21"/>
                  </w:rPr>
                </w:rPrChange>
              </w:rPr>
              <w:t>第</w:t>
            </w:r>
            <w:r>
              <w:rPr>
                <w:rFonts w:hint="default" w:ascii="Times New Roman" w:hAnsi="Times New Roman" w:eastAsia="宋体" w:cs="Times New Roman"/>
                <w:sz w:val="24"/>
                <w:szCs w:val="24"/>
                <w:rPrChange w:id="543" w:author="时子延" w:date="2024-12-16T21:25:00Z">
                  <w:rPr>
                    <w:rFonts w:hint="eastAsia"/>
                    <w:szCs w:val="21"/>
                  </w:rPr>
                </w:rPrChange>
              </w:rPr>
              <w:t>五</w:t>
            </w:r>
            <w:r>
              <w:rPr>
                <w:rFonts w:ascii="Times New Roman" w:hAnsi="Times New Roman" w:eastAsia="宋体" w:cs="Times New Roman"/>
                <w:sz w:val="24"/>
                <w:szCs w:val="24"/>
                <w:rPrChange w:id="544" w:author="时子延" w:date="2024-12-16T21:25:00Z">
                  <w:rPr>
                    <w:szCs w:val="21"/>
                  </w:rPr>
                </w:rPrChange>
              </w:rPr>
              <w:t>阶段：</w:t>
            </w:r>
            <w:r>
              <w:rPr>
                <w:rFonts w:hint="default" w:ascii="Times New Roman" w:hAnsi="Times New Roman" w:eastAsia="宋体" w:cs="Times New Roman"/>
                <w:sz w:val="24"/>
                <w:szCs w:val="24"/>
                <w:rPrChange w:id="545" w:author="时子延" w:date="2024-12-16T21:25:00Z">
                  <w:rPr>
                    <w:rFonts w:hint="eastAsia"/>
                    <w:szCs w:val="21"/>
                  </w:rPr>
                </w:rPrChange>
              </w:rPr>
              <w:t>网站搭</w:t>
            </w:r>
            <w:r>
              <w:rPr>
                <w:rFonts w:ascii="Times New Roman" w:hAnsi="Times New Roman" w:eastAsia="宋体" w:cs="Times New Roman"/>
                <w:sz w:val="24"/>
                <w:szCs w:val="24"/>
                <w:rPrChange w:id="546" w:author="时子延" w:date="2024-12-16T21:25:00Z">
                  <w:rPr>
                    <w:szCs w:val="21"/>
                  </w:rPr>
                </w:rPrChange>
              </w:rPr>
              <w:t>建</w:t>
            </w:r>
          </w:p>
          <w:p>
            <w:pPr>
              <w:numPr>
                <w:ilvl w:val="0"/>
                <w:numId w:val="3"/>
                <w:ins w:id="548" w:author="时子延" w:date="2024-12-16T21:25:00Z"/>
              </w:numPr>
              <w:rPr>
                <w:rFonts w:ascii="Times New Roman" w:hAnsi="Times New Roman" w:eastAsia="宋体" w:cs="Times New Roman"/>
                <w:sz w:val="24"/>
                <w:szCs w:val="24"/>
                <w:rPrChange w:id="549" w:author="时子延" w:date="2024-12-16T21:25:00Z">
                  <w:rPr>
                    <w:szCs w:val="21"/>
                  </w:rPr>
                </w:rPrChange>
              </w:rPr>
              <w:pPrChange w:id="547" w:author="时子延" w:date="2024-12-16T21:25:00Z">
                <w:pPr>
                  <w:numPr>
                    <w:ilvl w:val="1"/>
                    <w:numId w:val="6"/>
                  </w:numPr>
                </w:pPr>
              </w:pPrChange>
            </w:pPr>
            <w:r>
              <w:rPr>
                <w:rFonts w:hint="default" w:ascii="Times New Roman" w:hAnsi="Times New Roman" w:eastAsia="宋体" w:cs="Times New Roman"/>
                <w:sz w:val="24"/>
                <w:szCs w:val="24"/>
                <w:rPrChange w:id="550" w:author="时子延" w:date="2024-12-16T21:25:00Z">
                  <w:rPr>
                    <w:rFonts w:hint="eastAsia"/>
                    <w:szCs w:val="21"/>
                  </w:rPr>
                </w:rPrChange>
              </w:rPr>
              <w:t>Streamlit基本框架</w:t>
            </w:r>
          </w:p>
          <w:p>
            <w:pPr>
              <w:numPr>
                <w:ilvl w:val="0"/>
                <w:numId w:val="3"/>
                <w:ins w:id="552" w:author="时子延" w:date="2024-12-16T21:25:00Z"/>
              </w:numPr>
              <w:rPr>
                <w:rFonts w:ascii="Times New Roman" w:hAnsi="Times New Roman" w:eastAsia="宋体" w:cs="Times New Roman"/>
                <w:sz w:val="24"/>
                <w:szCs w:val="24"/>
                <w:rPrChange w:id="553" w:author="时子延" w:date="2024-12-16T21:25:00Z">
                  <w:rPr>
                    <w:szCs w:val="21"/>
                  </w:rPr>
                </w:rPrChange>
              </w:rPr>
              <w:pPrChange w:id="551" w:author="时子延" w:date="2024-12-16T21:25:00Z">
                <w:pPr>
                  <w:numPr>
                    <w:ilvl w:val="1"/>
                    <w:numId w:val="6"/>
                  </w:numPr>
                </w:pPr>
              </w:pPrChange>
            </w:pPr>
            <w:r>
              <w:rPr>
                <w:rFonts w:hint="default" w:ascii="Times New Roman" w:hAnsi="Times New Roman" w:eastAsia="宋体" w:cs="Times New Roman"/>
                <w:sz w:val="24"/>
                <w:szCs w:val="24"/>
                <w:rPrChange w:id="554" w:author="时子延" w:date="2024-12-16T21:25:00Z">
                  <w:rPr>
                    <w:rFonts w:hint="eastAsia"/>
                    <w:szCs w:val="21"/>
                  </w:rPr>
                </w:rPrChange>
              </w:rPr>
              <w:t>导入TechEduKG，并可视化显示</w:t>
            </w:r>
          </w:p>
          <w:p>
            <w:pPr>
              <w:numPr>
                <w:ilvl w:val="0"/>
                <w:numId w:val="3"/>
                <w:ins w:id="556" w:author="时子延" w:date="2024-12-16T21:25:00Z"/>
              </w:numPr>
              <w:rPr>
                <w:rFonts w:ascii="Times New Roman" w:hAnsi="Times New Roman" w:eastAsia="宋体" w:cs="Times New Roman"/>
                <w:sz w:val="24"/>
                <w:szCs w:val="24"/>
                <w:rPrChange w:id="557" w:author="时子延" w:date="2024-12-16T21:25:00Z">
                  <w:rPr>
                    <w:szCs w:val="21"/>
                  </w:rPr>
                </w:rPrChange>
              </w:rPr>
              <w:pPrChange w:id="555" w:author="时子延" w:date="2024-12-16T21:25:00Z">
                <w:pPr>
                  <w:numPr>
                    <w:ilvl w:val="1"/>
                    <w:numId w:val="6"/>
                  </w:numPr>
                </w:pPr>
              </w:pPrChange>
            </w:pPr>
            <w:r>
              <w:rPr>
                <w:rFonts w:hint="default" w:ascii="Times New Roman" w:hAnsi="Times New Roman" w:eastAsia="宋体" w:cs="Times New Roman"/>
                <w:sz w:val="24"/>
                <w:szCs w:val="24"/>
                <w:rPrChange w:id="558" w:author="时子延" w:date="2024-12-16T21:25:00Z">
                  <w:rPr>
                    <w:rFonts w:hint="eastAsia"/>
                    <w:szCs w:val="21"/>
                  </w:rPr>
                </w:rPrChange>
              </w:rPr>
              <w:t>知识推理问答界面。</w:t>
            </w:r>
          </w:p>
          <w:p>
            <w:pPr>
              <w:numPr>
                <w:ilvl w:val="0"/>
                <w:numId w:val="3"/>
                <w:ins w:id="560" w:author="时子延" w:date="2024-12-16T21:25:00Z"/>
              </w:numPr>
              <w:rPr>
                <w:rFonts w:hint="default" w:ascii="Times New Roman" w:hAnsi="Times New Roman" w:eastAsia="宋体" w:cs="Times New Roman"/>
                <w:sz w:val="24"/>
                <w:szCs w:val="24"/>
                <w:rPrChange w:id="561" w:author="时子延" w:date="2024-12-16T21:25:00Z">
                  <w:rPr>
                    <w:rFonts w:hint="eastAsia"/>
                    <w:szCs w:val="21"/>
                  </w:rPr>
                </w:rPrChange>
              </w:rPr>
              <w:pPrChange w:id="559" w:author="时子延" w:date="2024-12-16T21:25:00Z">
                <w:pPr>
                  <w:numPr>
                    <w:ilvl w:val="1"/>
                    <w:numId w:val="6"/>
                  </w:numPr>
                </w:pPr>
              </w:pPrChange>
            </w:pPr>
            <w:r>
              <w:rPr>
                <w:rFonts w:hint="default" w:ascii="Times New Roman" w:hAnsi="Times New Roman" w:eastAsia="宋体" w:cs="Times New Roman"/>
                <w:sz w:val="24"/>
                <w:szCs w:val="24"/>
                <w:rPrChange w:id="562" w:author="时子延" w:date="2024-12-16T21:25:00Z">
                  <w:rPr>
                    <w:rFonts w:hint="eastAsia"/>
                    <w:szCs w:val="21"/>
                  </w:rPr>
                </w:rPrChange>
              </w:rPr>
              <w:t>尝试引入邻域知识问答系统生成的工作流</w:t>
            </w:r>
          </w:p>
          <w:p>
            <w:pPr>
              <w:rPr>
                <w:rFonts w:hint="eastAsia"/>
                <w:b/>
                <w:sz w:val="24"/>
              </w:rPr>
            </w:pPr>
          </w:p>
          <w:p>
            <w:pPr>
              <w:rPr>
                <w:rFonts w:hint="eastAsia"/>
                <w:b/>
                <w:sz w:val="24"/>
              </w:rPr>
            </w:pPr>
          </w:p>
          <w:p>
            <w:pPr>
              <w:rPr>
                <w:rFonts w:hint="eastAsia"/>
                <w:b/>
                <w:sz w:val="24"/>
              </w:rPr>
            </w:pPr>
          </w:p>
        </w:tc>
      </w:tr>
      <w:tr>
        <w:trPr>
          <w:wBefore w:w="0" w:type="auto"/>
          <w:wAfter w:w="0" w:type="auto"/>
          <w:trHeight w:val="1425" w:hRule="atLeast"/>
          <w:trPrChange w:id="563" w:author="时子延" w:date="2024-12-16T22:21:00Z">
            <w:trPr>
              <w:wBefore w:w="0" w:type="dxa"/>
              <w:wAfter w:w="0" w:type="dxa"/>
              <w:trHeight w:val="1425" w:hRule="atLeast"/>
            </w:trPr>
          </w:trPrChange>
        </w:trPr>
        <w:tc>
          <w:tcPr>
            <w:tcW w:w="8972" w:type="dxa"/>
            <w:gridSpan w:val="13"/>
            <w:noWrap w:val="0"/>
            <w:vAlign w:val="top"/>
            <w:tcPrChange w:id="564" w:author="时子延" w:date="2024-12-16T22:21:00Z">
              <w:tcPr>
                <w:tcW w:w="8972" w:type="dxa"/>
                <w:gridSpan w:val="13"/>
                <w:noWrap w:val="0"/>
                <w:vAlign w:val="top"/>
              </w:tcPr>
            </w:tcPrChange>
          </w:tcPr>
          <w:p>
            <w:pPr>
              <w:rPr>
                <w:rFonts w:hint="eastAsia"/>
              </w:rPr>
            </w:pPr>
            <w:ins w:id="565" w:author="时子延" w:date="2024-12-16T21:23:00Z">
              <w:r>
                <w:rPr>
                  <w:rFonts w:hint="eastAsia"/>
                  <w:b/>
                  <w:sz w:val="24"/>
                  <w:lang w:val="en-US" w:eastAsia="zh-CN"/>
                </w:rPr>
                <w:t>四、</w:t>
              </w:r>
            </w:ins>
            <w:r>
              <w:rPr>
                <w:rFonts w:hint="eastAsia"/>
                <w:b/>
                <w:sz w:val="24"/>
              </w:rPr>
              <w:t>项目进度安排（</w:t>
            </w:r>
            <w:r>
              <w:rPr>
                <w:rFonts w:hint="eastAsia"/>
                <w:sz w:val="24"/>
              </w:rPr>
              <w:t>包含项目实施步骤、阶段性目标等）</w:t>
            </w:r>
          </w:p>
          <w:p>
            <w:pPr>
              <w:numPr>
                <w:ilvl w:val="0"/>
                <w:numId w:val="3"/>
                <w:ins w:id="567" w:author="时子延" w:date="2024-12-16T21:25:00Z"/>
              </w:numPr>
              <w:tabs>
                <w:tab w:val="clear" w:pos="720"/>
              </w:tabs>
              <w:rPr>
                <w:rFonts w:ascii="Times New Roman" w:hAnsi="Times New Roman" w:eastAsia="宋体" w:cs="Times New Roman"/>
                <w:sz w:val="24"/>
                <w:rPrChange w:id="568" w:author="时子延" w:date="2024-12-16T21:25:00Z">
                  <w:rPr/>
                </w:rPrChange>
              </w:rPr>
              <w:pPrChange w:id="566" w:author="时子延" w:date="2024-12-16T21:25:00Z">
                <w:pPr>
                  <w:numPr>
                    <w:ilvl w:val="0"/>
                    <w:numId w:val="7"/>
                  </w:numPr>
                </w:pPr>
              </w:pPrChange>
            </w:pPr>
            <w:r>
              <w:rPr>
                <w:rFonts w:ascii="Times New Roman" w:hAnsi="Times New Roman" w:eastAsia="宋体" w:cs="Times New Roman"/>
                <w:b w:val="0"/>
                <w:bCs w:val="0"/>
                <w:sz w:val="24"/>
                <w:rPrChange w:id="569" w:author="时子延" w:date="2024-12-16T21:25:00Z">
                  <w:rPr>
                    <w:b/>
                    <w:bCs/>
                  </w:rPr>
                </w:rPrChange>
              </w:rPr>
              <w:t>第一阶段（1-3 个月）</w:t>
            </w:r>
            <w:r>
              <w:rPr>
                <w:rFonts w:ascii="Times New Roman" w:hAnsi="Times New Roman" w:eastAsia="宋体" w:cs="Times New Roman"/>
                <w:sz w:val="24"/>
                <w:rPrChange w:id="570" w:author="时子延" w:date="2024-12-16T21:25:00Z">
                  <w:rPr/>
                </w:rPrChange>
              </w:rPr>
              <w:t>：完成 TechEdu KG 的构建和可溯化分析。</w:t>
            </w:r>
          </w:p>
          <w:p>
            <w:pPr>
              <w:numPr>
                <w:ilvl w:val="0"/>
                <w:numId w:val="3"/>
                <w:ins w:id="572" w:author="时子延" w:date="2024-12-16T21:25:00Z"/>
              </w:numPr>
              <w:tabs>
                <w:tab w:val="clear" w:pos="720"/>
              </w:tabs>
              <w:rPr>
                <w:rFonts w:ascii="Times New Roman" w:hAnsi="Times New Roman" w:eastAsia="宋体" w:cs="Times New Roman"/>
                <w:sz w:val="24"/>
                <w:rPrChange w:id="573" w:author="时子延" w:date="2024-12-16T21:25:00Z">
                  <w:rPr/>
                </w:rPrChange>
              </w:rPr>
              <w:pPrChange w:id="571" w:author="时子延" w:date="2024-12-16T21:25:00Z">
                <w:pPr>
                  <w:numPr>
                    <w:ilvl w:val="0"/>
                    <w:numId w:val="7"/>
                  </w:numPr>
                </w:pPr>
              </w:pPrChange>
            </w:pPr>
            <w:r>
              <w:rPr>
                <w:rFonts w:ascii="Times New Roman" w:hAnsi="Times New Roman" w:eastAsia="宋体" w:cs="Times New Roman"/>
                <w:b w:val="0"/>
                <w:bCs w:val="0"/>
                <w:sz w:val="24"/>
                <w:rPrChange w:id="574" w:author="时子延" w:date="2024-12-16T21:25:00Z">
                  <w:rPr>
                    <w:b/>
                    <w:bCs/>
                  </w:rPr>
                </w:rPrChange>
              </w:rPr>
              <w:t>第二阶段（4-6 个月）</w:t>
            </w:r>
            <w:r>
              <w:rPr>
                <w:rFonts w:ascii="Times New Roman" w:hAnsi="Times New Roman" w:eastAsia="宋体" w:cs="Times New Roman"/>
                <w:sz w:val="24"/>
                <w:rPrChange w:id="575" w:author="时子延" w:date="2024-12-16T21:25:00Z">
                  <w:rPr/>
                </w:rPrChange>
              </w:rPr>
              <w:t>：完成 Advanced RAG 的优化和 Faiss on KG Subgraphs 的研究。</w:t>
            </w:r>
          </w:p>
          <w:p>
            <w:pPr>
              <w:numPr>
                <w:ilvl w:val="0"/>
                <w:numId w:val="3"/>
                <w:ins w:id="577" w:author="时子延" w:date="2024-12-16T21:25:00Z"/>
              </w:numPr>
              <w:tabs>
                <w:tab w:val="clear" w:pos="720"/>
              </w:tabs>
              <w:rPr>
                <w:rFonts w:ascii="Times New Roman" w:hAnsi="Times New Roman" w:eastAsia="宋体" w:cs="Times New Roman"/>
                <w:sz w:val="24"/>
                <w:rPrChange w:id="578" w:author="时子延" w:date="2024-12-16T21:25:00Z">
                  <w:rPr/>
                </w:rPrChange>
              </w:rPr>
              <w:pPrChange w:id="576" w:author="时子延" w:date="2024-12-16T21:25:00Z">
                <w:pPr>
                  <w:numPr>
                    <w:ilvl w:val="0"/>
                    <w:numId w:val="7"/>
                  </w:numPr>
                </w:pPr>
              </w:pPrChange>
            </w:pPr>
            <w:r>
              <w:rPr>
                <w:rFonts w:ascii="Times New Roman" w:hAnsi="Times New Roman" w:eastAsia="宋体" w:cs="Times New Roman"/>
                <w:b w:val="0"/>
                <w:bCs w:val="0"/>
                <w:sz w:val="24"/>
                <w:rPrChange w:id="579" w:author="时子延" w:date="2024-12-16T21:25:00Z">
                  <w:rPr>
                    <w:b/>
                    <w:bCs/>
                  </w:rPr>
                </w:rPrChange>
              </w:rPr>
              <w:t>第三阶段（7-9 个月）</w:t>
            </w:r>
            <w:r>
              <w:rPr>
                <w:rFonts w:ascii="Times New Roman" w:hAnsi="Times New Roman" w:eastAsia="宋体" w:cs="Times New Roman"/>
                <w:sz w:val="24"/>
                <w:rPrChange w:id="580" w:author="时子延" w:date="2024-12-16T21:25:00Z">
                  <w:rPr/>
                </w:rPrChange>
              </w:rPr>
              <w:t>：完成 Benchmark 构建，并进行实验和评估。</w:t>
            </w:r>
          </w:p>
          <w:p>
            <w:pPr>
              <w:numPr>
                <w:ilvl w:val="0"/>
                <w:numId w:val="3"/>
                <w:ins w:id="582" w:author="时子延" w:date="2024-12-16T21:25:00Z"/>
              </w:numPr>
              <w:tabs>
                <w:tab w:val="clear" w:pos="720"/>
              </w:tabs>
              <w:rPr>
                <w:rFonts w:ascii="Times New Roman" w:hAnsi="Times New Roman" w:eastAsia="宋体" w:cs="Times New Roman"/>
                <w:sz w:val="24"/>
                <w:rPrChange w:id="583" w:author="时子延" w:date="2024-12-16T21:25:00Z">
                  <w:rPr/>
                </w:rPrChange>
              </w:rPr>
              <w:pPrChange w:id="581" w:author="时子延" w:date="2024-12-16T21:25:00Z">
                <w:pPr>
                  <w:numPr>
                    <w:ilvl w:val="0"/>
                    <w:numId w:val="7"/>
                  </w:numPr>
                </w:pPr>
              </w:pPrChange>
            </w:pPr>
            <w:r>
              <w:rPr>
                <w:rFonts w:ascii="Times New Roman" w:hAnsi="Times New Roman" w:eastAsia="宋体" w:cs="Times New Roman"/>
                <w:b w:val="0"/>
                <w:bCs w:val="0"/>
                <w:sz w:val="24"/>
                <w:rPrChange w:id="584" w:author="时子延" w:date="2024-12-16T21:25:00Z">
                  <w:rPr>
                    <w:b/>
                    <w:bCs/>
                  </w:rPr>
                </w:rPrChange>
              </w:rPr>
              <w:t>第四阶段（10-12 个月）</w:t>
            </w:r>
            <w:r>
              <w:rPr>
                <w:rFonts w:ascii="Times New Roman" w:hAnsi="Times New Roman" w:eastAsia="宋体" w:cs="Times New Roman"/>
                <w:sz w:val="24"/>
                <w:rPrChange w:id="585" w:author="时子延" w:date="2024-12-16T21:25:00Z">
                  <w:rPr/>
                </w:rPrChange>
              </w:rPr>
              <w:t>：进行项目总结和成果展示。</w:t>
            </w:r>
          </w:p>
          <w:p>
            <w:pPr>
              <w:rPr>
                <w:del w:id="586" w:author="时子延" w:date="2024-12-16T21:29:00Z"/>
                <w:rFonts w:hint="eastAsia"/>
              </w:rPr>
            </w:pPr>
          </w:p>
          <w:p>
            <w:pPr>
              <w:rPr>
                <w:del w:id="587" w:author="时子延" w:date="2024-12-16T21:29:00Z"/>
                <w:rFonts w:hint="eastAsia"/>
              </w:rPr>
            </w:pPr>
          </w:p>
          <w:p>
            <w:pPr>
              <w:rPr>
                <w:del w:id="588" w:author="时子延" w:date="2024-12-16T21:29:00Z"/>
                <w:rFonts w:hint="eastAsia"/>
              </w:rPr>
            </w:pPr>
          </w:p>
          <w:p>
            <w:pPr>
              <w:rPr>
                <w:del w:id="589" w:author="时子延" w:date="2024-12-16T21:29:00Z"/>
                <w:rFonts w:hint="eastAsia"/>
              </w:rPr>
            </w:pPr>
          </w:p>
          <w:p>
            <w:pPr>
              <w:rPr>
                <w:rFonts w:hint="eastAsia"/>
              </w:rPr>
            </w:pPr>
          </w:p>
        </w:tc>
      </w:tr>
      <w:tr>
        <w:trPr>
          <w:wBefore w:w="0" w:type="auto"/>
          <w:wAfter w:w="0" w:type="auto"/>
          <w:trHeight w:val="1425" w:hRule="atLeast"/>
          <w:trPrChange w:id="590" w:author="时子延" w:date="2024-12-16T22:21:00Z">
            <w:trPr>
              <w:wBefore w:w="0" w:type="dxa"/>
              <w:wAfter w:w="0" w:type="dxa"/>
              <w:trHeight w:val="1425" w:hRule="atLeast"/>
            </w:trPr>
          </w:trPrChange>
        </w:trPr>
        <w:tc>
          <w:tcPr>
            <w:tcW w:w="8972" w:type="dxa"/>
            <w:gridSpan w:val="13"/>
            <w:noWrap w:val="0"/>
            <w:vAlign w:val="top"/>
            <w:tcPrChange w:id="591" w:author="时子延" w:date="2024-12-16T22:21:00Z">
              <w:tcPr>
                <w:tcW w:w="8972" w:type="dxa"/>
                <w:gridSpan w:val="13"/>
                <w:noWrap w:val="0"/>
                <w:vAlign w:val="top"/>
              </w:tcPr>
            </w:tcPrChange>
          </w:tcPr>
          <w:p>
            <w:pPr>
              <w:rPr>
                <w:rFonts w:hint="eastAsia"/>
              </w:rPr>
            </w:pPr>
            <w:ins w:id="592" w:author="时子延" w:date="2024-12-16T21:23:00Z">
              <w:r>
                <w:rPr>
                  <w:rFonts w:hint="eastAsia"/>
                  <w:b/>
                  <w:sz w:val="24"/>
                  <w:lang w:val="en-US" w:eastAsia="zh-CN"/>
                </w:rPr>
                <w:t>五、</w:t>
              </w:r>
            </w:ins>
            <w:r>
              <w:rPr>
                <w:rFonts w:hint="eastAsia"/>
                <w:b/>
                <w:sz w:val="24"/>
              </w:rPr>
              <w:t>项目预期成果（</w:t>
            </w:r>
            <w:r>
              <w:rPr>
                <w:rFonts w:hint="eastAsia"/>
                <w:sz w:val="24"/>
              </w:rPr>
              <w:t>如论文、专利、作品、产品、研究报告等，应量化、具有可考核性）</w:t>
            </w:r>
          </w:p>
          <w:p>
            <w:pPr>
              <w:numPr>
                <w:ilvl w:val="0"/>
                <w:numId w:val="3"/>
              </w:numPr>
              <w:rPr>
                <w:b w:val="0"/>
                <w:sz w:val="24"/>
                <w:rPrChange w:id="593" w:author="时子延" w:date="2024-12-16T21:25:00Z">
                  <w:rPr>
                    <w:b/>
                    <w:sz w:val="24"/>
                  </w:rPr>
                </w:rPrChange>
              </w:rPr>
            </w:pPr>
            <w:bookmarkStart w:id="0" w:name="_GoBack"/>
            <w:r>
              <w:rPr>
                <w:b w:val="0"/>
                <w:bCs w:val="0"/>
                <w:sz w:val="24"/>
                <w:rPrChange w:id="594" w:author="时子延" w:date="2024-12-16T21:25:00Z">
                  <w:rPr>
                    <w:b/>
                    <w:bCs/>
                    <w:sz w:val="24"/>
                  </w:rPr>
                </w:rPrChange>
              </w:rPr>
              <w:t>专利</w:t>
            </w:r>
            <w:r>
              <w:rPr>
                <w:b w:val="0"/>
                <w:sz w:val="24"/>
                <w:rPrChange w:id="595" w:author="时子延" w:date="2024-12-16T21:25:00Z">
                  <w:rPr>
                    <w:b/>
                    <w:sz w:val="24"/>
                  </w:rPr>
                </w:rPrChange>
              </w:rPr>
              <w:t>：申请 1-2 项发明专利。</w:t>
            </w:r>
          </w:p>
          <w:p>
            <w:pPr>
              <w:numPr>
                <w:ilvl w:val="0"/>
                <w:numId w:val="3"/>
              </w:numPr>
              <w:rPr>
                <w:b w:val="0"/>
                <w:sz w:val="24"/>
                <w:rPrChange w:id="596" w:author="时子延" w:date="2024-12-16T21:25:00Z">
                  <w:rPr>
                    <w:b/>
                    <w:sz w:val="24"/>
                  </w:rPr>
                </w:rPrChange>
              </w:rPr>
            </w:pPr>
            <w:r>
              <w:rPr>
                <w:b w:val="0"/>
                <w:bCs w:val="0"/>
                <w:sz w:val="24"/>
                <w:rPrChange w:id="597" w:author="时子延" w:date="2024-12-16T21:25:00Z">
                  <w:rPr>
                    <w:b/>
                    <w:bCs/>
                    <w:sz w:val="24"/>
                  </w:rPr>
                </w:rPrChange>
              </w:rPr>
              <w:t>作品</w:t>
            </w:r>
            <w:r>
              <w:rPr>
                <w:b w:val="0"/>
                <w:sz w:val="24"/>
                <w:rPrChange w:id="598" w:author="时子延" w:date="2024-12-16T21:25:00Z">
                  <w:rPr>
                    <w:b/>
                    <w:sz w:val="24"/>
                  </w:rPr>
                </w:rPrChange>
              </w:rPr>
              <w:t>：开发一个面向中小学科学教育的大模型问答系统原型。</w:t>
            </w:r>
            <w:ins w:id="599" w:author="时子延" w:date="2024-12-16T21:23:00Z">
              <w:r>
                <w:rPr>
                  <w:rFonts w:hint="eastAsia"/>
                  <w:b w:val="0"/>
                  <w:sz w:val="24"/>
                  <w:lang w:val="en-US" w:eastAsia="zh-CN"/>
                  <w:rPrChange w:id="600" w:author="时子延" w:date="2024-12-16T21:25:00Z">
                    <w:rPr>
                      <w:rFonts w:hint="eastAsia"/>
                      <w:b/>
                      <w:sz w:val="24"/>
                      <w:lang w:val="en-US" w:eastAsia="zh-CN"/>
                    </w:rPr>
                  </w:rPrChange>
                </w:rPr>
                <w:t>网站</w:t>
              </w:r>
            </w:ins>
            <w:ins w:id="602" w:author="时子延" w:date="2024-12-16T21:23:00Z">
              <w:r>
                <w:rPr>
                  <w:rFonts w:hint="eastAsia"/>
                  <w:b w:val="0"/>
                  <w:sz w:val="24"/>
                  <w:lang w:val="en-US" w:eastAsia="zh-CN"/>
                  <w:rPrChange w:id="603" w:author="时子延" w:date="2024-12-16T21:25:00Z">
                    <w:rPr>
                      <w:rFonts w:hint="eastAsia"/>
                      <w:b/>
                      <w:sz w:val="24"/>
                      <w:lang w:val="en-US" w:eastAsia="zh-CN"/>
                    </w:rPr>
                  </w:rPrChange>
                </w:rPr>
                <w:t>Web</w:t>
              </w:r>
            </w:ins>
            <w:ins w:id="605" w:author="时子延" w:date="2024-12-16T21:23:00Z">
              <w:r>
                <w:rPr>
                  <w:rFonts w:hint="eastAsia"/>
                  <w:b w:val="0"/>
                  <w:sz w:val="24"/>
                  <w:lang w:val="en-US" w:eastAsia="zh-CN"/>
                  <w:rPrChange w:id="606" w:author="时子延" w:date="2024-12-16T21:25:00Z">
                    <w:rPr>
                      <w:rFonts w:hint="eastAsia"/>
                      <w:b/>
                      <w:sz w:val="24"/>
                      <w:lang w:val="en-US" w:eastAsia="zh-CN"/>
                    </w:rPr>
                  </w:rPrChange>
                </w:rPr>
                <w:t>应用程序</w:t>
              </w:r>
            </w:ins>
          </w:p>
          <w:p>
            <w:pPr>
              <w:numPr>
                <w:ilvl w:val="0"/>
                <w:numId w:val="3"/>
              </w:numPr>
              <w:rPr>
                <w:rFonts w:hint="eastAsia"/>
                <w:b/>
                <w:sz w:val="24"/>
              </w:rPr>
            </w:pPr>
            <w:r>
              <w:rPr>
                <w:b w:val="0"/>
                <w:bCs w:val="0"/>
                <w:sz w:val="24"/>
                <w:rPrChange w:id="608" w:author="时子延" w:date="2024-12-16T21:25:00Z">
                  <w:rPr>
                    <w:b/>
                    <w:bCs/>
                    <w:sz w:val="24"/>
                  </w:rPr>
                </w:rPrChange>
              </w:rPr>
              <w:t>研究报告</w:t>
            </w:r>
            <w:r>
              <w:rPr>
                <w:b w:val="0"/>
                <w:sz w:val="24"/>
                <w:rPrChange w:id="609" w:author="时子延" w:date="2024-12-16T21:25:00Z">
                  <w:rPr>
                    <w:b/>
                    <w:sz w:val="24"/>
                  </w:rPr>
                </w:rPrChange>
              </w:rPr>
              <w:t>：撰写项目研究报告。</w:t>
            </w:r>
          </w:p>
          <w:bookmarkEnd w:id="0"/>
          <w:p>
            <w:pPr>
              <w:rPr>
                <w:rFonts w:hint="eastAsia"/>
                <w:b/>
                <w:sz w:val="24"/>
              </w:rPr>
            </w:pPr>
          </w:p>
        </w:tc>
      </w:tr>
      <w:tr>
        <w:trPr>
          <w:wBefore w:w="0" w:type="auto"/>
          <w:wAfter w:w="0" w:type="auto"/>
          <w:trHeight w:val="1425" w:hRule="atLeast"/>
          <w:trPrChange w:id="610" w:author="时子延" w:date="2024-12-16T22:21:00Z">
            <w:trPr>
              <w:wBefore w:w="0" w:type="dxa"/>
              <w:wAfter w:w="0" w:type="dxa"/>
              <w:trHeight w:val="1425" w:hRule="atLeast"/>
            </w:trPr>
          </w:trPrChange>
        </w:trPr>
        <w:tc>
          <w:tcPr>
            <w:tcW w:w="8972" w:type="dxa"/>
            <w:gridSpan w:val="13"/>
            <w:noWrap w:val="0"/>
            <w:vAlign w:val="top"/>
            <w:tcPrChange w:id="611" w:author="时子延" w:date="2024-12-16T22:21:00Z">
              <w:tcPr>
                <w:tcW w:w="8972" w:type="dxa"/>
                <w:gridSpan w:val="13"/>
                <w:noWrap w:val="0"/>
                <w:vAlign w:val="top"/>
              </w:tcPr>
            </w:tcPrChange>
          </w:tcPr>
          <w:p>
            <w:pPr>
              <w:rPr>
                <w:rFonts w:hint="eastAsia"/>
                <w:b/>
                <w:sz w:val="24"/>
              </w:rPr>
            </w:pPr>
          </w:p>
          <w:p>
            <w:pPr>
              <w:rPr>
                <w:rFonts w:hint="eastAsia"/>
                <w:b/>
                <w:sz w:val="24"/>
              </w:rPr>
            </w:pPr>
            <w:ins w:id="612" w:author="时子延" w:date="2024-12-16T21:25:00Z">
              <w:r>
                <w:rPr>
                  <w:rFonts w:hint="eastAsia"/>
                  <w:b/>
                  <w:sz w:val="24"/>
                  <w:lang w:val="en-US" w:eastAsia="zh-CN"/>
                </w:rPr>
                <w:t>六、</w:t>
              </w:r>
            </w:ins>
            <w:r>
              <w:rPr>
                <w:rFonts w:hint="eastAsia"/>
                <w:b/>
                <w:sz w:val="24"/>
              </w:rPr>
              <w:t>项目创新点</w:t>
            </w:r>
          </w:p>
          <w:p>
            <w:pPr>
              <w:numPr>
                <w:ilvl w:val="0"/>
                <w:numId w:val="8"/>
              </w:numPr>
              <w:rPr>
                <w:b w:val="0"/>
                <w:sz w:val="24"/>
                <w:rPrChange w:id="613" w:author="时子延" w:date="2024-12-16T21:24:00Z">
                  <w:rPr>
                    <w:b/>
                    <w:sz w:val="24"/>
                  </w:rPr>
                </w:rPrChange>
              </w:rPr>
            </w:pPr>
            <w:r>
              <w:rPr>
                <w:b w:val="0"/>
                <w:bCs w:val="0"/>
                <w:sz w:val="24"/>
                <w:rPrChange w:id="614" w:author="时子延" w:date="2024-12-16T21:24:00Z">
                  <w:rPr>
                    <w:b/>
                    <w:bCs/>
                    <w:sz w:val="24"/>
                  </w:rPr>
                </w:rPrChange>
              </w:rPr>
              <w:t>TechEdu KG 的自动化构建</w:t>
            </w:r>
            <w:r>
              <w:rPr>
                <w:b w:val="0"/>
                <w:sz w:val="24"/>
                <w:rPrChange w:id="615" w:author="时子延" w:date="2024-12-16T21:24:00Z">
                  <w:rPr>
                    <w:b/>
                    <w:sz w:val="24"/>
                  </w:rPr>
                </w:rPrChange>
              </w:rPr>
              <w:t>：实现从课本 PDF 数据到知识图谱三元组的自动化转换，提高构建效率。</w:t>
            </w:r>
          </w:p>
          <w:p>
            <w:pPr>
              <w:numPr>
                <w:ilvl w:val="0"/>
                <w:numId w:val="8"/>
              </w:numPr>
              <w:rPr>
                <w:b w:val="0"/>
                <w:sz w:val="24"/>
                <w:rPrChange w:id="616" w:author="时子延" w:date="2024-12-16T21:24:00Z">
                  <w:rPr>
                    <w:b/>
                    <w:sz w:val="24"/>
                  </w:rPr>
                </w:rPrChange>
              </w:rPr>
            </w:pPr>
            <w:r>
              <w:rPr>
                <w:b w:val="0"/>
                <w:bCs w:val="0"/>
                <w:sz w:val="24"/>
                <w:rPrChange w:id="617" w:author="时子延" w:date="2024-12-16T21:24:00Z">
                  <w:rPr>
                    <w:b/>
                    <w:bCs/>
                    <w:sz w:val="24"/>
                  </w:rPr>
                </w:rPrChange>
              </w:rPr>
              <w:t>Advanced RAG 的优化</w:t>
            </w:r>
            <w:r>
              <w:rPr>
                <w:b w:val="0"/>
                <w:sz w:val="24"/>
                <w:rPrChange w:id="618" w:author="时子延" w:date="2024-12-16T21:24:00Z">
                  <w:rPr>
                    <w:b/>
                    <w:sz w:val="24"/>
                  </w:rPr>
                </w:rPrChange>
              </w:rPr>
              <w:t>：改进原始检索增强生成框架，提升大模型对复杂提问的理解和回答能力。</w:t>
            </w:r>
          </w:p>
          <w:p>
            <w:pPr>
              <w:numPr>
                <w:ilvl w:val="0"/>
                <w:numId w:val="8"/>
              </w:numPr>
              <w:rPr>
                <w:b w:val="0"/>
                <w:sz w:val="24"/>
                <w:rPrChange w:id="619" w:author="时子延" w:date="2024-12-16T21:24:00Z">
                  <w:rPr>
                    <w:b/>
                    <w:sz w:val="24"/>
                  </w:rPr>
                </w:rPrChange>
              </w:rPr>
            </w:pPr>
            <w:ins w:id="620" w:author="时子延" w:date="2024-12-16T21:29:00Z">
              <w:r>
                <w:rPr>
                  <w:rFonts w:hint="eastAsia"/>
                  <w:b w:val="0"/>
                  <w:bCs w:val="0"/>
                  <w:sz w:val="24"/>
                  <w:lang w:val="en-US" w:eastAsia="zh-CN"/>
                </w:rPr>
                <w:t xml:space="preserve"> </w:t>
              </w:r>
            </w:ins>
            <w:r>
              <w:rPr>
                <w:b w:val="0"/>
                <w:bCs w:val="0"/>
                <w:sz w:val="24"/>
                <w:rPrChange w:id="621" w:author="时子延" w:date="2024-12-16T21:24:00Z">
                  <w:rPr>
                    <w:b/>
                    <w:bCs/>
                    <w:sz w:val="24"/>
                  </w:rPr>
                </w:rPrChange>
              </w:rPr>
              <w:t>Faiss on KG Subgraphs</w:t>
            </w:r>
            <w:r>
              <w:rPr>
                <w:b w:val="0"/>
                <w:sz w:val="24"/>
                <w:rPrChange w:id="622" w:author="时子延" w:date="2024-12-16T21:24:00Z">
                  <w:rPr>
                    <w:b/>
                    <w:sz w:val="24"/>
                  </w:rPr>
                </w:rPrChange>
              </w:rPr>
              <w:t>：提出以知识图谱子图作为检索单位的检索方法，提高检索效率和准确率。</w:t>
            </w:r>
          </w:p>
          <w:p>
            <w:pPr>
              <w:rPr>
                <w:rFonts w:hint="eastAsia"/>
                <w:b/>
                <w:sz w:val="24"/>
              </w:rPr>
            </w:pPr>
          </w:p>
          <w:p>
            <w:pPr>
              <w:rPr>
                <w:rFonts w:hint="eastAsia"/>
                <w:b/>
                <w:sz w:val="24"/>
              </w:rPr>
            </w:pPr>
          </w:p>
          <w:p>
            <w:pPr>
              <w:rPr>
                <w:rFonts w:hint="eastAsia"/>
                <w:b/>
                <w:sz w:val="24"/>
              </w:rPr>
            </w:pPr>
          </w:p>
        </w:tc>
      </w:tr>
      <w:tr>
        <w:trPr>
          <w:wBefore w:w="0" w:type="auto"/>
          <w:wAfter w:w="0" w:type="auto"/>
          <w:trHeight w:val="2479" w:hRule="atLeast"/>
          <w:trPrChange w:id="623" w:author="时子延" w:date="2024-12-16T22:21:00Z">
            <w:trPr>
              <w:wBefore w:w="0" w:type="dxa"/>
              <w:wAfter w:w="0" w:type="dxa"/>
              <w:trHeight w:val="2479" w:hRule="atLeast"/>
            </w:trPr>
          </w:trPrChange>
        </w:trPr>
        <w:tc>
          <w:tcPr>
            <w:tcW w:w="8972" w:type="dxa"/>
            <w:gridSpan w:val="13"/>
            <w:noWrap w:val="0"/>
            <w:vAlign w:val="top"/>
            <w:tcPrChange w:id="624" w:author="时子延" w:date="2024-12-16T22:21:00Z">
              <w:tcPr>
                <w:tcW w:w="8972" w:type="dxa"/>
                <w:gridSpan w:val="13"/>
                <w:noWrap w:val="0"/>
                <w:vAlign w:val="top"/>
              </w:tcPr>
            </w:tcPrChange>
          </w:tcPr>
          <w:p>
            <w:pPr>
              <w:pStyle w:val="3"/>
              <w:rPr>
                <w:ins w:id="625" w:author="时子延" w:date="2024-12-16T21:30:00Z"/>
                <w:rFonts w:hint="eastAsia"/>
                <w:sz w:val="24"/>
                <w:szCs w:val="24"/>
              </w:rPr>
            </w:pPr>
            <w:r>
              <w:rPr>
                <w:rFonts w:hint="eastAsia"/>
                <w:b/>
                <w:sz w:val="24"/>
                <w:szCs w:val="24"/>
              </w:rPr>
              <w:t>经费使用计划</w:t>
            </w:r>
            <w:r>
              <w:rPr>
                <w:rFonts w:hint="eastAsia"/>
                <w:sz w:val="24"/>
                <w:szCs w:val="24"/>
              </w:rPr>
              <w:t>（各项开支的百分比）</w:t>
            </w:r>
          </w:p>
          <w:p>
            <w:pPr>
              <w:pStyle w:val="3"/>
              <w:rPr>
                <w:rFonts w:hint="eastAsia"/>
                <w:sz w:val="24"/>
                <w:szCs w:val="24"/>
              </w:rPr>
            </w:pPr>
          </w:p>
          <w:p>
            <w:pPr>
              <w:pStyle w:val="3"/>
              <w:numPr>
                <w:ilvl w:val="0"/>
                <w:numId w:val="9"/>
                <w:ins w:id="627" w:author="时子延" w:date="2024-12-16T21:24:00Z"/>
              </w:numPr>
              <w:rPr>
                <w:ins w:id="628" w:author="时子延" w:date="2024-12-16T21:21:00Z"/>
                <w:rFonts w:hint="eastAsia"/>
                <w:b/>
                <w:sz w:val="24"/>
                <w:szCs w:val="24"/>
                <w:lang w:val="en-US" w:eastAsia="zh-CN"/>
              </w:rPr>
              <w:pPrChange w:id="626" w:author="时子延" w:date="2024-12-16T21:21:00Z">
                <w:pPr>
                  <w:pStyle w:val="3"/>
                </w:pPr>
              </w:pPrChange>
            </w:pPr>
            <w:ins w:id="629" w:author="时子延" w:date="2024-12-16T21:18:00Z">
              <w:r>
                <w:rPr>
                  <w:rFonts w:hint="eastAsia"/>
                  <w:b/>
                  <w:sz w:val="24"/>
                  <w:szCs w:val="24"/>
                  <w:lang w:val="en-US" w:eastAsia="zh-CN"/>
                </w:rPr>
                <w:t>打印</w:t>
              </w:r>
            </w:ins>
            <w:ins w:id="630" w:author="时子延" w:date="2024-12-16T21:21:00Z">
              <w:r>
                <w:rPr>
                  <w:rFonts w:hint="eastAsia"/>
                  <w:b/>
                  <w:sz w:val="24"/>
                  <w:szCs w:val="24"/>
                  <w:lang w:val="en-US" w:eastAsia="zh-CN"/>
                </w:rPr>
                <w:t xml:space="preserve"> ￥50</w:t>
              </w:r>
            </w:ins>
          </w:p>
          <w:p>
            <w:pPr>
              <w:pStyle w:val="3"/>
              <w:numPr>
                <w:ilvl w:val="0"/>
                <w:numId w:val="9"/>
                <w:ins w:id="632" w:author="时子延" w:date="2024-12-16T21:24:00Z"/>
              </w:numPr>
              <w:rPr>
                <w:ins w:id="633" w:author="时子延" w:date="2024-12-16T21:31:00Z"/>
                <w:rFonts w:hint="default"/>
                <w:b/>
                <w:sz w:val="24"/>
                <w:szCs w:val="24"/>
                <w:lang w:val="en-US" w:eastAsia="zh-CN"/>
              </w:rPr>
              <w:pPrChange w:id="631" w:author="时子延" w:date="2024-12-16T21:21:00Z">
                <w:pPr>
                  <w:pStyle w:val="3"/>
                </w:pPr>
              </w:pPrChange>
            </w:pPr>
            <w:ins w:id="634" w:author="时子延" w:date="2024-12-16T21:19:00Z">
              <w:r>
                <w:rPr>
                  <w:rFonts w:hint="eastAsia"/>
                  <w:b/>
                  <w:sz w:val="24"/>
                  <w:szCs w:val="24"/>
                  <w:lang w:val="en-US" w:eastAsia="zh-CN"/>
                </w:rPr>
                <w:t>阿里云</w:t>
              </w:r>
            </w:ins>
            <w:ins w:id="635" w:author="时子延" w:date="2024-12-16T21:18:00Z">
              <w:r>
                <w:rPr>
                  <w:rFonts w:hint="eastAsia"/>
                  <w:b/>
                  <w:sz w:val="24"/>
                  <w:szCs w:val="24"/>
                  <w:lang w:val="en-US" w:eastAsia="zh-CN"/>
                </w:rPr>
                <w:t>服务器</w:t>
              </w:r>
            </w:ins>
            <w:ins w:id="636" w:author="时子延" w:date="2024-12-16T21:21:00Z">
              <w:r>
                <w:rPr>
                  <w:rFonts w:hint="eastAsia"/>
                  <w:b/>
                  <w:sz w:val="24"/>
                  <w:szCs w:val="24"/>
                  <w:lang w:val="en-US" w:eastAsia="zh-CN"/>
                </w:rPr>
                <w:t xml:space="preserve"> ￥500</w:t>
              </w:r>
            </w:ins>
          </w:p>
          <w:p>
            <w:pPr>
              <w:pStyle w:val="3"/>
              <w:numPr>
                <w:ilvl w:val="0"/>
                <w:numId w:val="9"/>
                <w:ins w:id="638" w:author="时子延" w:date="2024-12-16T21:24:00Z"/>
              </w:numPr>
              <w:rPr>
                <w:ins w:id="639" w:author="时子延" w:date="2024-12-16T21:21:00Z"/>
                <w:rFonts w:hint="default"/>
                <w:b/>
                <w:sz w:val="24"/>
                <w:szCs w:val="24"/>
                <w:lang w:val="en-US" w:eastAsia="zh-CN"/>
              </w:rPr>
              <w:pPrChange w:id="637" w:author="时子延" w:date="2024-12-16T21:21:00Z">
                <w:pPr>
                  <w:pStyle w:val="3"/>
                </w:pPr>
              </w:pPrChange>
            </w:pPr>
            <w:ins w:id="640" w:author="时子延" w:date="2024-12-16T21:31:00Z">
              <w:r>
                <w:rPr>
                  <w:rFonts w:hint="eastAsia"/>
                  <w:b/>
                  <w:sz w:val="24"/>
                  <w:szCs w:val="24"/>
                  <w:lang w:val="en-US" w:eastAsia="zh-CN"/>
                </w:rPr>
                <w:t>域名 ￥20</w:t>
              </w:r>
            </w:ins>
          </w:p>
          <w:p>
            <w:pPr>
              <w:pStyle w:val="3"/>
              <w:numPr>
                <w:ilvl w:val="0"/>
                <w:numId w:val="9"/>
                <w:ins w:id="642" w:author="时子延" w:date="2024-12-16T21:24:00Z"/>
              </w:numPr>
              <w:rPr>
                <w:rFonts w:hint="default"/>
                <w:b/>
                <w:sz w:val="24"/>
                <w:szCs w:val="24"/>
                <w:lang w:val="en-US" w:eastAsia="zh-CN"/>
              </w:rPr>
              <w:pPrChange w:id="641" w:author="时子延" w:date="2024-12-16T21:24:00Z">
                <w:pPr>
                  <w:pStyle w:val="3"/>
                </w:pPr>
              </w:pPrChange>
            </w:pPr>
            <w:ins w:id="643" w:author="时子延" w:date="2024-12-16T21:19:00Z">
              <w:r>
                <w:rPr>
                  <w:rFonts w:hint="eastAsia"/>
                  <w:b/>
                  <w:sz w:val="24"/>
                  <w:szCs w:val="24"/>
                  <w:lang w:val="en-US" w:eastAsia="zh-CN"/>
                </w:rPr>
                <w:t>智谱AI API</w:t>
              </w:r>
            </w:ins>
            <w:ins w:id="644" w:author="时子延" w:date="2024-12-16T21:21:00Z">
              <w:r>
                <w:rPr>
                  <w:rFonts w:hint="eastAsia"/>
                  <w:b/>
                  <w:sz w:val="24"/>
                  <w:szCs w:val="24"/>
                  <w:lang w:val="en-US" w:eastAsia="zh-CN"/>
                </w:rPr>
                <w:t xml:space="preserve"> ￥100</w:t>
              </w:r>
            </w:ins>
          </w:p>
          <w:p>
            <w:pPr>
              <w:pStyle w:val="3"/>
              <w:numPr>
                <w:ilvl w:val="0"/>
                <w:numId w:val="9"/>
                <w:ins w:id="646" w:author="时子延" w:date="2024-12-16T21:32:00Z"/>
              </w:numPr>
              <w:rPr>
                <w:rFonts w:hint="default" w:eastAsia="宋体"/>
                <w:b/>
                <w:sz w:val="24"/>
                <w:szCs w:val="24"/>
                <w:lang w:val="en-US" w:eastAsia="zh-CN"/>
              </w:rPr>
              <w:pPrChange w:id="645" w:author="时子延" w:date="2024-12-16T21:32:00Z">
                <w:pPr>
                  <w:pStyle w:val="3"/>
                </w:pPr>
              </w:pPrChange>
            </w:pPr>
            <w:ins w:id="647" w:author="时子延" w:date="2024-12-16T21:32:00Z">
              <w:r>
                <w:rPr>
                  <w:rFonts w:hint="eastAsia"/>
                  <w:b/>
                  <w:sz w:val="24"/>
                  <w:szCs w:val="24"/>
                  <w:lang w:val="en-US" w:eastAsia="zh-CN"/>
                </w:rPr>
                <w:t>专利申请费用 ￥2000</w:t>
              </w:r>
            </w:ins>
          </w:p>
          <w:p>
            <w:pPr>
              <w:pStyle w:val="3"/>
              <w:rPr>
                <w:rFonts w:hint="eastAsia"/>
                <w:b/>
                <w:sz w:val="24"/>
                <w:szCs w:val="24"/>
              </w:rPr>
            </w:pPr>
          </w:p>
          <w:p>
            <w:pPr>
              <w:pStyle w:val="3"/>
              <w:rPr>
                <w:rFonts w:hint="eastAsia"/>
                <w:b/>
                <w:sz w:val="24"/>
                <w:szCs w:val="24"/>
              </w:rPr>
            </w:pPr>
          </w:p>
          <w:p>
            <w:pPr>
              <w:pStyle w:val="3"/>
              <w:rPr>
                <w:rFonts w:hint="eastAsia"/>
                <w:b/>
                <w:sz w:val="24"/>
                <w:szCs w:val="24"/>
              </w:rPr>
            </w:pPr>
          </w:p>
          <w:p>
            <w:pPr>
              <w:pStyle w:val="3"/>
              <w:rPr>
                <w:rFonts w:hint="eastAsia"/>
                <w:b/>
                <w:sz w:val="24"/>
                <w:szCs w:val="24"/>
              </w:rPr>
            </w:pPr>
          </w:p>
          <w:p>
            <w:pPr>
              <w:pStyle w:val="3"/>
              <w:rPr>
                <w:ins w:id="648" w:author="时子延" w:date="2024-12-16T21:29:00Z"/>
                <w:rFonts w:hint="eastAsia"/>
                <w:b/>
                <w:sz w:val="24"/>
                <w:szCs w:val="24"/>
              </w:rPr>
            </w:pPr>
          </w:p>
          <w:p>
            <w:pPr>
              <w:pStyle w:val="3"/>
              <w:rPr>
                <w:rFonts w:hint="eastAsia"/>
                <w:b/>
                <w:sz w:val="24"/>
                <w:szCs w:val="24"/>
              </w:rPr>
            </w:pPr>
          </w:p>
          <w:p>
            <w:pPr>
              <w:pStyle w:val="3"/>
              <w:rPr>
                <w:rFonts w:hint="eastAsia"/>
                <w:b/>
                <w:sz w:val="24"/>
                <w:szCs w:val="24"/>
              </w:rPr>
            </w:pPr>
          </w:p>
          <w:p>
            <w:pPr>
              <w:pStyle w:val="3"/>
              <w:rPr>
                <w:rFonts w:hint="eastAsia"/>
                <w:b/>
                <w:sz w:val="24"/>
                <w:szCs w:val="24"/>
              </w:rPr>
            </w:pPr>
          </w:p>
          <w:p>
            <w:pPr>
              <w:pStyle w:val="3"/>
              <w:rPr>
                <w:rFonts w:hint="eastAsia"/>
                <w:b/>
                <w:sz w:val="24"/>
                <w:szCs w:val="24"/>
              </w:rPr>
            </w:pPr>
          </w:p>
        </w:tc>
      </w:tr>
      <w:tr>
        <w:trPr>
          <w:wBefore w:w="0" w:type="auto"/>
          <w:wAfter w:w="0" w:type="auto"/>
          <w:trHeight w:val="3583" w:hRule="atLeast"/>
          <w:trPrChange w:id="649" w:author="时子延" w:date="2024-12-16T22:21:00Z">
            <w:trPr>
              <w:wBefore w:w="0" w:type="dxa"/>
              <w:wAfter w:w="0" w:type="dxa"/>
              <w:trHeight w:val="3583" w:hRule="atLeast"/>
            </w:trPr>
          </w:trPrChange>
        </w:trPr>
        <w:tc>
          <w:tcPr>
            <w:tcW w:w="8972" w:type="dxa"/>
            <w:gridSpan w:val="13"/>
            <w:noWrap w:val="0"/>
            <w:vAlign w:val="top"/>
            <w:tcPrChange w:id="650" w:author="时子延" w:date="2024-12-16T22:21:00Z">
              <w:tcPr>
                <w:tcW w:w="8972" w:type="dxa"/>
                <w:gridSpan w:val="13"/>
                <w:noWrap w:val="0"/>
                <w:vAlign w:val="top"/>
              </w:tcPr>
            </w:tcPrChange>
          </w:tcPr>
          <w:p>
            <w:pPr>
              <w:pStyle w:val="3"/>
              <w:rPr>
                <w:b/>
                <w:sz w:val="24"/>
                <w:szCs w:val="24"/>
              </w:rPr>
            </w:pPr>
            <w:r>
              <w:rPr>
                <w:rFonts w:hint="eastAsia"/>
                <w:b/>
                <w:sz w:val="24"/>
                <w:szCs w:val="24"/>
              </w:rPr>
              <w:t>指导教师意见</w:t>
            </w:r>
          </w:p>
          <w:p>
            <w:pPr>
              <w:pStyle w:val="3"/>
              <w:rPr>
                <w:b/>
                <w:sz w:val="24"/>
                <w:szCs w:val="24"/>
              </w:rPr>
            </w:pPr>
            <w:ins w:id="651" w:author="时子延" w:date="2024-12-16T22:29:00Z">
              <w:r>
                <w:rPr>
                  <w:rFonts w:hint="eastAsia" w:eastAsia="宋体"/>
                  <w:b/>
                  <w:sz w:val="24"/>
                  <w:szCs w:val="24"/>
                  <w:lang w:eastAsia="zh-CN"/>
                </w:rPr>
                <w:drawing>
                  <wp:anchor distT="0" distB="0" distL="114300" distR="114300" simplePos="0" relativeHeight="251659264" behindDoc="0" locked="0" layoutInCell="1" allowOverlap="1">
                    <wp:simplePos x="0" y="0"/>
                    <wp:positionH relativeFrom="column">
                      <wp:posOffset>221615</wp:posOffset>
                    </wp:positionH>
                    <wp:positionV relativeFrom="paragraph">
                      <wp:posOffset>75565</wp:posOffset>
                    </wp:positionV>
                    <wp:extent cx="5118100" cy="1908810"/>
                    <wp:effectExtent l="0" t="0" r="12700" b="21590"/>
                    <wp:wrapNone/>
                    <wp:docPr id="1" name="图片 2" descr="{93484D66-D01E-4FEC-BFBC-92A18EB6EF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93484D66-D01E-4FEC-BFBC-92A18EB6EF0E}"/>
                            <pic:cNvPicPr>
                              <a:picLocks noChangeAspect="1"/>
                            </pic:cNvPicPr>
                          </pic:nvPicPr>
                          <pic:blipFill>
                            <a:blip r:embed="rId4"/>
                            <a:srcRect l="1932" t="14832" r="580" b="1396"/>
                            <a:stretch>
                              <a:fillRect/>
                            </a:stretch>
                          </pic:blipFill>
                          <pic:spPr>
                            <a:xfrm>
                              <a:off x="0" y="0"/>
                              <a:ext cx="5118100" cy="1908810"/>
                            </a:xfrm>
                            <a:prstGeom prst="rect">
                              <a:avLst/>
                            </a:prstGeom>
                            <a:noFill/>
                            <a:ln>
                              <a:noFill/>
                            </a:ln>
                          </pic:spPr>
                        </pic:pic>
                      </a:graphicData>
                    </a:graphic>
                  </wp:anchor>
                </w:drawing>
              </w:r>
            </w:ins>
          </w:p>
          <w:p>
            <w:pPr>
              <w:pStyle w:val="3"/>
              <w:rPr>
                <w:b/>
                <w:sz w:val="24"/>
                <w:szCs w:val="24"/>
              </w:rPr>
            </w:pPr>
          </w:p>
          <w:p>
            <w:pPr>
              <w:pStyle w:val="3"/>
              <w:rPr>
                <w:rFonts w:hint="eastAsia"/>
                <w:b/>
                <w:sz w:val="24"/>
                <w:szCs w:val="24"/>
              </w:rPr>
            </w:pPr>
          </w:p>
          <w:p>
            <w:pPr>
              <w:pStyle w:val="3"/>
              <w:rPr>
                <w:rFonts w:hint="eastAsia"/>
                <w:b/>
                <w:sz w:val="24"/>
                <w:szCs w:val="24"/>
              </w:rPr>
            </w:pPr>
          </w:p>
          <w:p>
            <w:pPr>
              <w:pStyle w:val="3"/>
              <w:rPr>
                <w:rFonts w:hint="eastAsia" w:eastAsia="宋体"/>
                <w:b/>
                <w:sz w:val="24"/>
                <w:szCs w:val="24"/>
                <w:lang w:eastAsia="zh-CN"/>
              </w:rPr>
            </w:pPr>
          </w:p>
          <w:p>
            <w:pPr>
              <w:pStyle w:val="3"/>
              <w:rPr>
                <w:b/>
                <w:sz w:val="24"/>
                <w:szCs w:val="24"/>
              </w:rPr>
            </w:pPr>
          </w:p>
          <w:p>
            <w:pPr>
              <w:pStyle w:val="3"/>
              <w:rPr>
                <w:sz w:val="24"/>
                <w:szCs w:val="24"/>
              </w:rPr>
            </w:pPr>
            <w:r>
              <w:rPr>
                <w:rFonts w:hint="eastAsia"/>
                <w:b/>
                <w:sz w:val="24"/>
                <w:szCs w:val="24"/>
              </w:rPr>
              <w:t xml:space="preserve">                                         </w:t>
            </w:r>
            <w:r>
              <w:rPr>
                <w:rFonts w:hint="eastAsia"/>
                <w:sz w:val="24"/>
                <w:szCs w:val="24"/>
              </w:rPr>
              <w:t xml:space="preserve"> 签名</w:t>
            </w:r>
          </w:p>
          <w:p>
            <w:pPr>
              <w:pStyle w:val="3"/>
              <w:rPr>
                <w:rFonts w:hint="eastAsia"/>
                <w:b/>
                <w:sz w:val="24"/>
                <w:szCs w:val="24"/>
              </w:rPr>
            </w:pPr>
            <w:r>
              <w:rPr>
                <w:rFonts w:hint="eastAsia"/>
                <w:sz w:val="24"/>
                <w:szCs w:val="24"/>
              </w:rPr>
              <w:t xml:space="preserve">                                       年  月    日</w:t>
            </w:r>
          </w:p>
        </w:tc>
      </w:tr>
      <w:tr>
        <w:trPr>
          <w:wBefore w:w="0" w:type="auto"/>
          <w:wAfter w:w="0" w:type="auto"/>
          <w:trHeight w:val="2740" w:hRule="atLeast"/>
          <w:trPrChange w:id="653" w:author="时子延" w:date="2024-12-16T22:21:00Z">
            <w:trPr>
              <w:wBefore w:w="0" w:type="dxa"/>
              <w:wAfter w:w="0" w:type="dxa"/>
              <w:trHeight w:val="2740" w:hRule="atLeast"/>
            </w:trPr>
          </w:trPrChange>
        </w:trPr>
        <w:tc>
          <w:tcPr>
            <w:tcW w:w="8972" w:type="dxa"/>
            <w:gridSpan w:val="13"/>
            <w:noWrap w:val="0"/>
            <w:vAlign w:val="top"/>
            <w:tcPrChange w:id="654" w:author="时子延" w:date="2024-12-16T22:21:00Z">
              <w:tcPr>
                <w:tcW w:w="8972" w:type="dxa"/>
                <w:gridSpan w:val="13"/>
                <w:noWrap w:val="0"/>
                <w:vAlign w:val="top"/>
              </w:tcPr>
            </w:tcPrChange>
          </w:tcPr>
          <w:p>
            <w:pPr>
              <w:pStyle w:val="3"/>
              <w:rPr>
                <w:rFonts w:hint="eastAsia"/>
                <w:b/>
                <w:sz w:val="24"/>
                <w:szCs w:val="24"/>
              </w:rPr>
            </w:pPr>
            <w:r>
              <w:rPr>
                <w:rFonts w:hint="eastAsia"/>
                <w:b/>
                <w:sz w:val="24"/>
                <w:szCs w:val="24"/>
              </w:rPr>
              <w:t>所在学院意见</w:t>
            </w:r>
          </w:p>
          <w:p>
            <w:pPr>
              <w:pStyle w:val="3"/>
              <w:rPr>
                <w:rFonts w:hint="eastAsia"/>
                <w:b/>
                <w:sz w:val="24"/>
                <w:szCs w:val="24"/>
              </w:rPr>
            </w:pPr>
          </w:p>
          <w:p>
            <w:pPr>
              <w:pStyle w:val="3"/>
              <w:rPr>
                <w:rFonts w:hint="eastAsia"/>
                <w:b/>
                <w:sz w:val="24"/>
                <w:szCs w:val="24"/>
              </w:rPr>
            </w:pPr>
          </w:p>
          <w:p>
            <w:pPr>
              <w:pStyle w:val="3"/>
              <w:rPr>
                <w:rFonts w:hint="eastAsia"/>
                <w:b/>
                <w:sz w:val="24"/>
                <w:szCs w:val="24"/>
              </w:rPr>
            </w:pPr>
          </w:p>
          <w:p>
            <w:pPr>
              <w:pStyle w:val="3"/>
              <w:rPr>
                <w:rFonts w:hint="eastAsia"/>
                <w:b/>
                <w:sz w:val="24"/>
                <w:szCs w:val="24"/>
              </w:rPr>
            </w:pPr>
          </w:p>
          <w:p>
            <w:pPr>
              <w:rPr>
                <w:rFonts w:hint="eastAsia"/>
                <w:sz w:val="28"/>
              </w:rPr>
            </w:pPr>
            <w:r>
              <w:rPr>
                <w:rFonts w:hint="eastAsia"/>
                <w:sz w:val="28"/>
              </w:rPr>
              <w:t xml:space="preserve">                                   盖  章：</w:t>
            </w:r>
          </w:p>
          <w:p>
            <w:pPr>
              <w:pStyle w:val="3"/>
              <w:rPr>
                <w:b/>
                <w:sz w:val="24"/>
                <w:szCs w:val="24"/>
              </w:rPr>
            </w:pPr>
            <w:r>
              <w:rPr>
                <w:rFonts w:hint="eastAsia"/>
              </w:rPr>
              <w:t xml:space="preserve">                               年   月    日</w:t>
            </w:r>
          </w:p>
        </w:tc>
      </w:tr>
      <w:tr>
        <w:trPr>
          <w:wBefore w:w="0" w:type="auto"/>
          <w:wAfter w:w="0" w:type="auto"/>
          <w:trHeight w:val="2949" w:hRule="atLeast"/>
          <w:trPrChange w:id="655" w:author="时子延" w:date="2024-12-16T22:21:00Z">
            <w:trPr>
              <w:wBefore w:w="0" w:type="dxa"/>
              <w:wAfter w:w="0" w:type="dxa"/>
              <w:trHeight w:val="2949" w:hRule="atLeast"/>
            </w:trPr>
          </w:trPrChange>
        </w:trPr>
        <w:tc>
          <w:tcPr>
            <w:tcW w:w="8972" w:type="dxa"/>
            <w:gridSpan w:val="13"/>
            <w:noWrap w:val="0"/>
            <w:vAlign w:val="top"/>
            <w:tcPrChange w:id="656" w:author="时子延" w:date="2024-12-16T22:21:00Z">
              <w:tcPr>
                <w:tcW w:w="8972" w:type="dxa"/>
                <w:gridSpan w:val="13"/>
                <w:noWrap w:val="0"/>
                <w:vAlign w:val="top"/>
              </w:tcPr>
            </w:tcPrChange>
          </w:tcPr>
          <w:p>
            <w:pPr>
              <w:rPr>
                <w:rFonts w:hint="eastAsia"/>
                <w:b/>
                <w:sz w:val="24"/>
              </w:rPr>
            </w:pPr>
            <w:r>
              <w:rPr>
                <w:rFonts w:hint="eastAsia"/>
                <w:b/>
                <w:sz w:val="24"/>
              </w:rPr>
              <w:t>主管部门意见</w:t>
            </w:r>
          </w:p>
          <w:p>
            <w:pPr>
              <w:rPr>
                <w:rFonts w:hint="eastAsia"/>
                <w:sz w:val="28"/>
              </w:rPr>
            </w:pPr>
          </w:p>
          <w:p>
            <w:pPr>
              <w:rPr>
                <w:rFonts w:hint="eastAsia"/>
                <w:sz w:val="28"/>
              </w:rPr>
            </w:pPr>
          </w:p>
          <w:p>
            <w:pPr>
              <w:rPr>
                <w:rFonts w:hint="eastAsia"/>
                <w:sz w:val="28"/>
              </w:rPr>
            </w:pPr>
            <w:r>
              <w:rPr>
                <w:rFonts w:hint="eastAsia"/>
                <w:sz w:val="28"/>
              </w:rPr>
              <w:t xml:space="preserve">                                   盖  章：</w:t>
            </w:r>
          </w:p>
          <w:p>
            <w:pPr>
              <w:rPr>
                <w:rFonts w:hint="eastAsia"/>
                <w:sz w:val="28"/>
              </w:rPr>
            </w:pPr>
            <w:r>
              <w:rPr>
                <w:rFonts w:hint="eastAsia"/>
                <w:sz w:val="28"/>
              </w:rPr>
              <w:t xml:space="preserve">                               年   月    日 </w:t>
            </w:r>
          </w:p>
        </w:tc>
      </w:tr>
    </w:tbl>
    <w:p>
      <w:r>
        <w:rPr>
          <w:rFonts w:hint="eastAsia"/>
          <w:sz w:val="24"/>
        </w:rPr>
        <w:t>注：表格栏高不够可增加。</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黑体">
    <w:altName w:val="汉仪中黑KW"/>
    <w:panose1 w:val="02010609060101010101"/>
    <w:charset w:val="00"/>
    <w:family w:val="auto"/>
    <w:pitch w:val="default"/>
    <w:sig w:usb0="800002BF" w:usb1="38CF7CFA" w:usb2="00000016" w:usb3="00000000" w:csb0="00040001" w:csb1="00000000"/>
  </w:font>
  <w:font w:name="华文中宋">
    <w:altName w:val="汉仪书宋二KW"/>
    <w:panose1 w:val="02010600040101010101"/>
    <w:charset w:val="00"/>
    <w:family w:val="auto"/>
    <w:pitch w:val="default"/>
    <w:sig w:usb0="00000287" w:usb1="080F0000" w:usb2="00000000" w:usb3="00000000" w:csb0="0004009F" w:csb1="DFD70000"/>
  </w:font>
  <w:font w:name="KaiTi_GB2312">
    <w:altName w:val="苹方-简"/>
    <w:panose1 w:val="00000000000000000000"/>
    <w:charset w:val="00"/>
    <w:family w:val="modern"/>
    <w:pitch w:val="default"/>
    <w:sig w:usb0="800002BF" w:usb1="38CF7CFA" w:usb2="00000016" w:usb3="00000000" w:csb0="00040001" w:csb1="00000000"/>
  </w:font>
  <w:font w:name="Symbol">
    <w:altName w:val="Kingsoft Sign"/>
    <w:panose1 w:val="05050102010706020507"/>
    <w:charset w:val="00"/>
    <w:family w:val="roman"/>
    <w:pitch w:val="default"/>
    <w:sig w:usb0="00000000" w:usb1="00000000" w:usb2="00000000" w:usb3="00000000" w:csb0="8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D0CAA2"/>
    <w:multiLevelType w:val="singleLevel"/>
    <w:tmpl w:val="8CD0CAA2"/>
    <w:lvl w:ilvl="0" w:tentative="0">
      <w:start w:val="1"/>
      <w:numFmt w:val="decimal"/>
      <w:suff w:val="space"/>
      <w:lvlText w:val="%1."/>
      <w:lvlJc w:val="left"/>
    </w:lvl>
  </w:abstractNum>
  <w:abstractNum w:abstractNumId="1">
    <w:nsid w:val="CBF20324"/>
    <w:multiLevelType w:val="singleLevel"/>
    <w:tmpl w:val="CBF20324"/>
    <w:lvl w:ilvl="0" w:tentative="0">
      <w:start w:val="2"/>
      <w:numFmt w:val="decimal"/>
      <w:suff w:val="space"/>
      <w:lvlText w:val="%1."/>
      <w:lvlJc w:val="left"/>
    </w:lvl>
  </w:abstractNum>
  <w:abstractNum w:abstractNumId="2">
    <w:nsid w:val="ED0814AD"/>
    <w:multiLevelType w:val="singleLevel"/>
    <w:tmpl w:val="ED0814AD"/>
    <w:lvl w:ilvl="0" w:tentative="0">
      <w:start w:val="1"/>
      <w:numFmt w:val="decimal"/>
      <w:suff w:val="space"/>
      <w:lvlText w:val="%1."/>
      <w:lvlJc w:val="left"/>
    </w:lvl>
  </w:abstractNum>
  <w:abstractNum w:abstractNumId="3">
    <w:nsid w:val="01467BA1"/>
    <w:multiLevelType w:val="multilevel"/>
    <w:tmpl w:val="01467B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086D5B6C"/>
    <w:multiLevelType w:val="multilevel"/>
    <w:tmpl w:val="086D5B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184D7629"/>
    <w:multiLevelType w:val="multilevel"/>
    <w:tmpl w:val="184D76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316C2B45"/>
    <w:multiLevelType w:val="multilevel"/>
    <w:tmpl w:val="316C2B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6FF849D8"/>
    <w:multiLevelType w:val="multilevel"/>
    <w:tmpl w:val="6FF849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7E22425C"/>
    <w:multiLevelType w:val="multilevel"/>
    <w:tmpl w:val="7E22425C"/>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4"/>
  </w:num>
  <w:num w:numId="3">
    <w:abstractNumId w:val="3"/>
  </w:num>
  <w:num w:numId="4">
    <w:abstractNumId w:val="1"/>
  </w:num>
  <w:num w:numId="5">
    <w:abstractNumId w:val="8"/>
  </w:num>
  <w:num w:numId="6">
    <w:abstractNumId w:val="7"/>
  </w:num>
  <w:num w:numId="7">
    <w:abstractNumId w:val="6"/>
  </w:num>
  <w:num w:numId="8">
    <w:abstractNumId w:val="5"/>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时子延">
    <w15:presenceInfo w15:providerId="None" w15:userId="时子延"/>
  </w15:person>
  <w15:person w15:author="董文杰">
    <w15:presenceInfo w15:providerId="None" w15:userId="董文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C0F"/>
    <w:rsid w:val="00031868"/>
    <w:rsid w:val="00076798"/>
    <w:rsid w:val="00084614"/>
    <w:rsid w:val="001256B5"/>
    <w:rsid w:val="001B31CF"/>
    <w:rsid w:val="00212FD3"/>
    <w:rsid w:val="00217E2D"/>
    <w:rsid w:val="002405E9"/>
    <w:rsid w:val="002731E6"/>
    <w:rsid w:val="002D2E88"/>
    <w:rsid w:val="002E2EAF"/>
    <w:rsid w:val="003636AB"/>
    <w:rsid w:val="00375EA3"/>
    <w:rsid w:val="004C53DC"/>
    <w:rsid w:val="004D02FA"/>
    <w:rsid w:val="004D4268"/>
    <w:rsid w:val="004E07E4"/>
    <w:rsid w:val="00517FB3"/>
    <w:rsid w:val="00537036"/>
    <w:rsid w:val="005A16D8"/>
    <w:rsid w:val="005E7628"/>
    <w:rsid w:val="00620DA3"/>
    <w:rsid w:val="00644AE6"/>
    <w:rsid w:val="00650D99"/>
    <w:rsid w:val="00682398"/>
    <w:rsid w:val="006A6BE7"/>
    <w:rsid w:val="0072155C"/>
    <w:rsid w:val="00746D4F"/>
    <w:rsid w:val="00762645"/>
    <w:rsid w:val="007A4058"/>
    <w:rsid w:val="007D0F76"/>
    <w:rsid w:val="007E03E2"/>
    <w:rsid w:val="007E267C"/>
    <w:rsid w:val="00805EE2"/>
    <w:rsid w:val="00835025"/>
    <w:rsid w:val="008C56ED"/>
    <w:rsid w:val="008E185A"/>
    <w:rsid w:val="009D2038"/>
    <w:rsid w:val="009E7B84"/>
    <w:rsid w:val="009F0131"/>
    <w:rsid w:val="009F331F"/>
    <w:rsid w:val="00A05C28"/>
    <w:rsid w:val="00A453AA"/>
    <w:rsid w:val="00A5261E"/>
    <w:rsid w:val="00A7189E"/>
    <w:rsid w:val="00AC0C0F"/>
    <w:rsid w:val="00AF03D3"/>
    <w:rsid w:val="00B02AA4"/>
    <w:rsid w:val="00B032DA"/>
    <w:rsid w:val="00B438D9"/>
    <w:rsid w:val="00B67822"/>
    <w:rsid w:val="00B92CFB"/>
    <w:rsid w:val="00BE1250"/>
    <w:rsid w:val="00C77643"/>
    <w:rsid w:val="00C83681"/>
    <w:rsid w:val="00C83EEE"/>
    <w:rsid w:val="00CA735D"/>
    <w:rsid w:val="00D01A06"/>
    <w:rsid w:val="00D37CCA"/>
    <w:rsid w:val="00D564BB"/>
    <w:rsid w:val="00D90500"/>
    <w:rsid w:val="00DA320F"/>
    <w:rsid w:val="00DD3890"/>
    <w:rsid w:val="00DD556D"/>
    <w:rsid w:val="00DF6792"/>
    <w:rsid w:val="00E47EED"/>
    <w:rsid w:val="00E83875"/>
    <w:rsid w:val="00E923FB"/>
    <w:rsid w:val="00EE6F20"/>
    <w:rsid w:val="00F13D06"/>
    <w:rsid w:val="00F50BDD"/>
    <w:rsid w:val="00FD7F46"/>
    <w:rsid w:val="00FF44EC"/>
    <w:rsid w:val="03BD0FCC"/>
    <w:rsid w:val="0A310FDA"/>
    <w:rsid w:val="14467430"/>
    <w:rsid w:val="24424F83"/>
    <w:rsid w:val="36B129D7"/>
    <w:rsid w:val="3ADF03A2"/>
    <w:rsid w:val="3B7B1A84"/>
    <w:rsid w:val="41FD2F74"/>
    <w:rsid w:val="42916FAA"/>
    <w:rsid w:val="4D9724CF"/>
    <w:rsid w:val="5060304C"/>
    <w:rsid w:val="55B111B4"/>
    <w:rsid w:val="57A053C8"/>
    <w:rsid w:val="5ECF75EF"/>
    <w:rsid w:val="62C92CD3"/>
    <w:rsid w:val="66CD08B8"/>
    <w:rsid w:val="69CC32E6"/>
    <w:rsid w:val="762A53DF"/>
    <w:rsid w:val="778B083B"/>
    <w:rsid w:val="792F309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link w:val="8"/>
    <w:qFormat/>
    <w:uiPriority w:val="9"/>
    <w:pPr>
      <w:keepNext/>
      <w:keepLines/>
      <w:spacing w:before="340" w:after="330" w:line="578" w:lineRule="auto"/>
      <w:outlineLvl w:val="0"/>
    </w:pPr>
    <w:rPr>
      <w:rFonts w:ascii="Calibri" w:hAnsi="Calibri"/>
      <w:b/>
      <w:bCs/>
      <w:kern w:val="44"/>
      <w:sz w:val="44"/>
      <w:szCs w:val="44"/>
    </w:rPr>
  </w:style>
  <w:style w:type="character" w:default="1" w:styleId="7">
    <w:name w:val="Default Paragraph Font"/>
    <w:semiHidden/>
    <w:uiPriority w:val="0"/>
  </w:style>
  <w:style w:type="table" w:default="1" w:styleId="6">
    <w:name w:val="Normal Table"/>
    <w:semiHidden/>
    <w:uiPriority w:val="0"/>
    <w:tblPr>
      <w:tblStyle w:val="6"/>
      <w:tblCellMar>
        <w:top w:w="0" w:type="dxa"/>
        <w:left w:w="108" w:type="dxa"/>
        <w:bottom w:w="0" w:type="dxa"/>
        <w:right w:w="108" w:type="dxa"/>
      </w:tblCellMar>
    </w:tblPr>
  </w:style>
  <w:style w:type="paragraph" w:styleId="3">
    <w:name w:val="Body Text"/>
    <w:basedOn w:val="1"/>
    <w:uiPriority w:val="0"/>
    <w:rPr>
      <w:sz w:val="28"/>
      <w:szCs w:val="20"/>
    </w:rPr>
  </w:style>
  <w:style w:type="paragraph" w:styleId="4">
    <w:name w:val="footer"/>
    <w:basedOn w:val="1"/>
    <w:link w:val="9"/>
    <w:uiPriority w:val="0"/>
    <w:pPr>
      <w:tabs>
        <w:tab w:val="center" w:pos="4153"/>
        <w:tab w:val="right" w:pos="8306"/>
      </w:tabs>
      <w:snapToGrid w:val="0"/>
      <w:jc w:val="left"/>
    </w:pPr>
    <w:rPr>
      <w:sz w:val="18"/>
      <w:szCs w:val="18"/>
    </w:rPr>
  </w:style>
  <w:style w:type="paragraph" w:styleId="5">
    <w:name w:val="header"/>
    <w:basedOn w:val="1"/>
    <w:link w:val="10"/>
    <w:uiPriority w:val="0"/>
    <w:pPr>
      <w:pBdr>
        <w:bottom w:val="single" w:color="auto" w:sz="6" w:space="1"/>
      </w:pBdr>
      <w:tabs>
        <w:tab w:val="center" w:pos="4153"/>
        <w:tab w:val="right" w:pos="8306"/>
      </w:tabs>
      <w:snapToGrid w:val="0"/>
      <w:jc w:val="center"/>
    </w:pPr>
    <w:rPr>
      <w:sz w:val="18"/>
      <w:szCs w:val="18"/>
    </w:rPr>
  </w:style>
  <w:style w:type="character" w:customStyle="1" w:styleId="8">
    <w:name w:val="标题 1 Char"/>
    <w:link w:val="2"/>
    <w:uiPriority w:val="9"/>
    <w:rPr>
      <w:rFonts w:ascii="Calibri" w:hAnsi="Calibri"/>
      <w:b/>
      <w:bCs/>
      <w:kern w:val="44"/>
      <w:sz w:val="44"/>
      <w:szCs w:val="44"/>
    </w:rPr>
  </w:style>
  <w:style w:type="character" w:customStyle="1" w:styleId="9">
    <w:name w:val="页脚 Char"/>
    <w:link w:val="4"/>
    <w:uiPriority w:val="0"/>
    <w:rPr>
      <w:kern w:val="2"/>
      <w:sz w:val="18"/>
      <w:szCs w:val="18"/>
    </w:rPr>
  </w:style>
  <w:style w:type="character" w:customStyle="1" w:styleId="10">
    <w:name w:val="页眉 Char"/>
    <w:link w:val="5"/>
    <w:uiPriority w:val="0"/>
    <w:rPr>
      <w:kern w:val="2"/>
      <w:sz w:val="18"/>
      <w:szCs w:val="18"/>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2130</Words>
  <Characters>2580</Characters>
  <Lines>17</Lines>
  <Paragraphs>4</Paragraphs>
  <TotalTime>24</TotalTime>
  <ScaleCrop>false</ScaleCrop>
  <LinksUpToDate>false</LinksUpToDate>
  <CharactersWithSpaces>2920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2024-12-16T19:38:00Z</dcterms:created>
  <dc:creator>董文杰</dc:creator>
  <cp:lastModifiedBy>时子延</cp:lastModifiedBy>
  <dcterms:modified xsi:type="dcterms:W3CDTF">2024-12-26T10:36:09Z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A1696F445E0FA6B819C16C67997BB6D0_43</vt:lpwstr>
  </property>
</Properties>
</file>